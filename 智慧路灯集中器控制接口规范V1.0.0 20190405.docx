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357C0" w14:textId="77777777" w:rsidR="00B95FAC" w:rsidRDefault="00B95FAC">
      <w:pPr>
        <w:spacing w:line="720" w:lineRule="auto"/>
        <w:jc w:val="center"/>
        <w:rPr>
          <w:rFonts w:ascii="隶书" w:eastAsia="隶书"/>
          <w:b/>
          <w:sz w:val="52"/>
        </w:rPr>
      </w:pPr>
    </w:p>
    <w:p w14:paraId="776A308C" w14:textId="77777777" w:rsidR="00B95FAC" w:rsidRDefault="00B95FAC">
      <w:pPr>
        <w:spacing w:line="720" w:lineRule="auto"/>
        <w:jc w:val="center"/>
        <w:rPr>
          <w:rFonts w:ascii="隶书" w:eastAsia="隶书"/>
          <w:b/>
          <w:sz w:val="52"/>
        </w:rPr>
      </w:pPr>
    </w:p>
    <w:p w14:paraId="3FD555DB" w14:textId="77777777" w:rsidR="00B95FAC" w:rsidRDefault="00B95FAC">
      <w:pPr>
        <w:spacing w:line="720" w:lineRule="auto"/>
        <w:jc w:val="center"/>
        <w:rPr>
          <w:rFonts w:ascii="隶书" w:eastAsia="隶书"/>
          <w:b/>
          <w:sz w:val="52"/>
        </w:rPr>
      </w:pPr>
    </w:p>
    <w:p w14:paraId="764B9B15" w14:textId="77777777" w:rsidR="00B95FAC" w:rsidRDefault="00E956B7">
      <w:pPr>
        <w:spacing w:line="720" w:lineRule="auto"/>
        <w:jc w:val="center"/>
        <w:rPr>
          <w:rFonts w:ascii="隶书" w:eastAsia="隶书"/>
          <w:b/>
          <w:sz w:val="52"/>
        </w:rPr>
      </w:pPr>
      <w:r>
        <w:rPr>
          <w:rFonts w:ascii="隶书" w:eastAsia="隶书" w:hint="eastAsia"/>
          <w:b/>
          <w:sz w:val="52"/>
        </w:rPr>
        <w:t>智慧路灯集中器</w:t>
      </w:r>
      <w:r w:rsidR="00C44A8F">
        <w:rPr>
          <w:rFonts w:ascii="隶书" w:eastAsia="隶书" w:hint="eastAsia"/>
          <w:b/>
          <w:sz w:val="52"/>
        </w:rPr>
        <w:t>控制接口规范</w:t>
      </w:r>
    </w:p>
    <w:p w14:paraId="4D895D61" w14:textId="77777777" w:rsidR="00B95FAC" w:rsidRDefault="00B95FAC">
      <w:pPr>
        <w:spacing w:line="720" w:lineRule="auto"/>
        <w:jc w:val="center"/>
        <w:rPr>
          <w:rFonts w:ascii="隶书" w:eastAsia="隶书"/>
          <w:b/>
          <w:sz w:val="52"/>
        </w:rPr>
      </w:pPr>
    </w:p>
    <w:p w14:paraId="29D029AE" w14:textId="77777777" w:rsidR="00B95FAC" w:rsidRPr="003D49C7" w:rsidRDefault="00C44A8F">
      <w:pPr>
        <w:spacing w:line="720" w:lineRule="auto"/>
        <w:jc w:val="center"/>
        <w:rPr>
          <w:rFonts w:asciiTheme="minorEastAsia" w:eastAsiaTheme="minorEastAsia" w:hAnsiTheme="minorEastAsia"/>
          <w:b/>
          <w:color w:val="000000" w:themeColor="text1"/>
          <w:sz w:val="52"/>
        </w:rPr>
      </w:pPr>
      <w:r w:rsidRPr="00CD0F28">
        <w:rPr>
          <w:rFonts w:asciiTheme="minorEastAsia" w:eastAsiaTheme="minorEastAsia" w:hAnsiTheme="minorEastAsia" w:hint="eastAsia"/>
          <w:b/>
          <w:color w:val="000000" w:themeColor="text1"/>
          <w:sz w:val="52"/>
        </w:rPr>
        <w:t>版本号：V1.0</w:t>
      </w:r>
      <w:r w:rsidR="003D49C7">
        <w:rPr>
          <w:rFonts w:asciiTheme="minorEastAsia" w:eastAsiaTheme="minorEastAsia" w:hAnsiTheme="minorEastAsia" w:hint="eastAsia"/>
          <w:b/>
          <w:color w:val="000000" w:themeColor="text1"/>
          <w:sz w:val="52"/>
        </w:rPr>
        <w:t>.0</w:t>
      </w:r>
    </w:p>
    <w:p w14:paraId="31DBD114" w14:textId="77777777" w:rsidR="00B95FAC" w:rsidRDefault="00B95FAC">
      <w:pPr>
        <w:spacing w:line="720" w:lineRule="auto"/>
        <w:rPr>
          <w:rFonts w:asciiTheme="minorEastAsia" w:eastAsiaTheme="minorEastAsia" w:hAnsiTheme="minorEastAsia"/>
          <w:b/>
          <w:sz w:val="52"/>
        </w:rPr>
      </w:pPr>
    </w:p>
    <w:p w14:paraId="58F0B013" w14:textId="77777777" w:rsidR="00B95FAC" w:rsidRDefault="00B95FAC"/>
    <w:p w14:paraId="249FB181" w14:textId="77777777" w:rsidR="00B95FAC" w:rsidRDefault="00B95FAC"/>
    <w:p w14:paraId="1D696B38" w14:textId="77777777" w:rsidR="00B95FAC" w:rsidRDefault="00B95FAC"/>
    <w:p w14:paraId="70431683" w14:textId="77777777" w:rsidR="00B95FAC" w:rsidRDefault="00B95FAC"/>
    <w:p w14:paraId="58C39141" w14:textId="77777777" w:rsidR="00B95FAC" w:rsidRDefault="00B95FAC"/>
    <w:p w14:paraId="61A85995" w14:textId="77777777" w:rsidR="00B95FAC" w:rsidRDefault="00B95FAC"/>
    <w:p w14:paraId="12818358" w14:textId="77777777" w:rsidR="00B95FAC" w:rsidRDefault="00B95FAC"/>
    <w:p w14:paraId="0D98951F" w14:textId="77777777" w:rsidR="00B95FAC" w:rsidRDefault="00B95FAC"/>
    <w:p w14:paraId="319D8B0C" w14:textId="77777777" w:rsidR="00B95FAC" w:rsidRDefault="00B95FAC"/>
    <w:p w14:paraId="03EC1B76" w14:textId="77777777" w:rsidR="00B95FAC" w:rsidRDefault="00B95FAC"/>
    <w:p w14:paraId="13E63804" w14:textId="77777777" w:rsidR="00B95FAC" w:rsidRDefault="00B95FAC"/>
    <w:p w14:paraId="01FFA322" w14:textId="77777777" w:rsidR="00B95FAC" w:rsidRDefault="00B95FAC"/>
    <w:p w14:paraId="4722133D" w14:textId="77777777" w:rsidR="00B95FAC" w:rsidRDefault="00B95FAC"/>
    <w:p w14:paraId="0148D45F" w14:textId="77777777" w:rsidR="00B95FAC" w:rsidRDefault="00B95FAC">
      <w:pPr>
        <w:rPr>
          <w:rFonts w:asciiTheme="minorEastAsia" w:eastAsiaTheme="minorEastAsia" w:hAnsiTheme="minorEastAsia" w:cstheme="minorEastAsia"/>
          <w:sz w:val="24"/>
        </w:rPr>
      </w:pPr>
    </w:p>
    <w:p w14:paraId="6207F662" w14:textId="77777777" w:rsidR="00B95FAC" w:rsidRDefault="00B95FAC">
      <w:pPr>
        <w:rPr>
          <w:rFonts w:asciiTheme="minorEastAsia" w:eastAsiaTheme="minorEastAsia" w:hAnsiTheme="minorEastAsia" w:cstheme="minorEastAsia"/>
          <w:sz w:val="24"/>
        </w:rPr>
      </w:pPr>
    </w:p>
    <w:p w14:paraId="6683FE71" w14:textId="77777777" w:rsidR="00B95FAC" w:rsidRDefault="00B95FAC">
      <w:pPr>
        <w:sectPr w:rsidR="00B95FAC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70C52F7B" w14:textId="77777777" w:rsidR="00B95FAC" w:rsidRDefault="00B95FAC"/>
    <w:p w14:paraId="57BB7A3E" w14:textId="77777777" w:rsidR="00B95FAC" w:rsidRDefault="00C44A8F">
      <w:pPr>
        <w:pStyle w:val="1"/>
      </w:pPr>
      <w:bookmarkStart w:id="0" w:name="_Toc467679730"/>
      <w:r>
        <w:rPr>
          <w:rFonts w:hint="eastAsia"/>
        </w:rPr>
        <w:t xml:space="preserve">1 </w:t>
      </w:r>
      <w:r>
        <w:rPr>
          <w:rFonts w:hint="eastAsia"/>
        </w:rPr>
        <w:t>概述</w:t>
      </w:r>
      <w:bookmarkEnd w:id="0"/>
    </w:p>
    <w:p w14:paraId="4E4D8067" w14:textId="77777777" w:rsidR="00B95FAC" w:rsidRDefault="00C44A8F">
      <w:pPr>
        <w:spacing w:line="360" w:lineRule="auto"/>
        <w:ind w:firstLineChars="200" w:firstLine="420"/>
      </w:pPr>
      <w:r>
        <w:rPr>
          <w:rFonts w:hint="eastAsia"/>
        </w:rPr>
        <w:t>本文档主要规范</w:t>
      </w:r>
      <w:r w:rsidR="00D028EF">
        <w:rPr>
          <w:rFonts w:hint="eastAsia"/>
        </w:rPr>
        <w:t>智慧路灯</w:t>
      </w:r>
      <w:r w:rsidR="00BB3E93">
        <w:rPr>
          <w:rFonts w:hint="eastAsia"/>
        </w:rPr>
        <w:t>云</w:t>
      </w:r>
      <w:r w:rsidR="00D028EF">
        <w:rPr>
          <w:rFonts w:hint="eastAsia"/>
        </w:rPr>
        <w:t>平台</w:t>
      </w:r>
      <w:r w:rsidR="000D46C3">
        <w:rPr>
          <w:rFonts w:hint="eastAsia"/>
        </w:rPr>
        <w:t>与</w:t>
      </w:r>
      <w:r w:rsidR="00D028EF">
        <w:rPr>
          <w:rFonts w:hint="eastAsia"/>
        </w:rPr>
        <w:t>集中器</w:t>
      </w:r>
      <w:r w:rsidR="000D46C3">
        <w:rPr>
          <w:rFonts w:hint="eastAsia"/>
        </w:rPr>
        <w:t>之间的通讯</w:t>
      </w:r>
      <w:r w:rsidR="00D028EF">
        <w:rPr>
          <w:rFonts w:hint="eastAsia"/>
        </w:rPr>
        <w:t>接口规范</w:t>
      </w:r>
      <w:r>
        <w:rPr>
          <w:rFonts w:hint="eastAsia"/>
        </w:rPr>
        <w:t>。</w:t>
      </w:r>
      <w:r w:rsidR="00BB3E93">
        <w:rPr>
          <w:rFonts w:hint="eastAsia"/>
        </w:rPr>
        <w:t>智慧路灯云平台在本文档中简称云平台，后续文档中出现云平台没有特别说明都是智慧路灯云平台</w:t>
      </w:r>
    </w:p>
    <w:p w14:paraId="0E43CE21" w14:textId="77777777" w:rsidR="00B95FAC" w:rsidRDefault="00C44A8F">
      <w:pPr>
        <w:pStyle w:val="2"/>
      </w:pPr>
      <w:bookmarkStart w:id="1" w:name="_Toc467679731"/>
      <w:r>
        <w:rPr>
          <w:rFonts w:hint="eastAsia"/>
        </w:rPr>
        <w:t>1.1</w:t>
      </w:r>
      <w:r>
        <w:rPr>
          <w:rFonts w:hint="eastAsia"/>
        </w:rPr>
        <w:t>协议</w:t>
      </w:r>
      <w:bookmarkEnd w:id="1"/>
    </w:p>
    <w:p w14:paraId="5A47923E" w14:textId="77777777" w:rsidR="00B95FAC" w:rsidRDefault="00C44A8F">
      <w:pPr>
        <w:spacing w:line="360" w:lineRule="auto"/>
        <w:ind w:firstLineChars="200" w:firstLine="420"/>
      </w:pPr>
      <w:r>
        <w:rPr>
          <w:rFonts w:hint="eastAsia"/>
        </w:rPr>
        <w:t>接口协议拟定基于</w:t>
      </w:r>
      <w:r>
        <w:rPr>
          <w:rFonts w:hint="eastAsia"/>
        </w:rPr>
        <w:t>TCP/IP</w:t>
      </w:r>
      <w:r>
        <w:rPr>
          <w:rFonts w:hint="eastAsia"/>
        </w:rPr>
        <w:t>协议，使用</w:t>
      </w:r>
      <w:r>
        <w:rPr>
          <w:rFonts w:hint="eastAsia"/>
        </w:rPr>
        <w:t>MQTT</w:t>
      </w:r>
      <w:r>
        <w:rPr>
          <w:rFonts w:hint="eastAsia"/>
        </w:rPr>
        <w:t>协议进行连接。</w:t>
      </w:r>
    </w:p>
    <w:p w14:paraId="06C22E97" w14:textId="77777777" w:rsidR="00B95FAC" w:rsidRDefault="00B95FAC">
      <w:pPr>
        <w:spacing w:line="360" w:lineRule="auto"/>
        <w:ind w:firstLineChars="200" w:firstLine="420"/>
      </w:pPr>
    </w:p>
    <w:p w14:paraId="62821711" w14:textId="77777777" w:rsidR="00B95FAC" w:rsidRDefault="00C44A8F">
      <w:pPr>
        <w:pStyle w:val="2"/>
      </w:pPr>
      <w:bookmarkStart w:id="2" w:name="_Toc467679732"/>
      <w:r>
        <w:rPr>
          <w:rFonts w:hint="eastAsia"/>
        </w:rPr>
        <w:t>1.2</w:t>
      </w:r>
      <w:r>
        <w:rPr>
          <w:rFonts w:hint="eastAsia"/>
        </w:rPr>
        <w:t>数据交互及数据格式</w:t>
      </w:r>
      <w:bookmarkEnd w:id="2"/>
    </w:p>
    <w:p w14:paraId="33BBDA91" w14:textId="77777777" w:rsidR="00B95FAC" w:rsidRDefault="007F13AC">
      <w:pPr>
        <w:spacing w:line="360" w:lineRule="auto"/>
        <w:ind w:firstLineChars="200" w:firstLine="420"/>
      </w:pPr>
      <w:r>
        <w:rPr>
          <w:rFonts w:hint="eastAsia"/>
        </w:rPr>
        <w:t>云平台</w:t>
      </w:r>
      <w:r w:rsidR="00C44A8F">
        <w:rPr>
          <w:rFonts w:hint="eastAsia"/>
        </w:rPr>
        <w:t>订阅</w:t>
      </w:r>
      <w:r w:rsidR="00C44A8F">
        <w:rPr>
          <w:rFonts w:hint="eastAsia"/>
        </w:rPr>
        <w:t>MQTT</w:t>
      </w:r>
      <w:r w:rsidR="00C44A8F">
        <w:rPr>
          <w:rFonts w:hint="eastAsia"/>
        </w:rPr>
        <w:t>主题用于接收</w:t>
      </w:r>
      <w:r w:rsidR="00A622A1">
        <w:rPr>
          <w:rFonts w:hint="eastAsia"/>
        </w:rPr>
        <w:t>集中器</w:t>
      </w:r>
      <w:r w:rsidR="00C44A8F">
        <w:rPr>
          <w:rFonts w:hint="eastAsia"/>
        </w:rPr>
        <w:t>发来的数据</w:t>
      </w:r>
      <w:r w:rsidR="00E1071E">
        <w:rPr>
          <w:rFonts w:hint="eastAsia"/>
        </w:rPr>
        <w:t>；云平台</w:t>
      </w:r>
      <w:r w:rsidR="00C44A8F">
        <w:rPr>
          <w:rFonts w:hint="eastAsia"/>
        </w:rPr>
        <w:t>向</w:t>
      </w:r>
      <w:r w:rsidR="00C44A8F">
        <w:rPr>
          <w:rFonts w:hint="eastAsia"/>
        </w:rPr>
        <w:t>MQTT</w:t>
      </w:r>
      <w:r w:rsidR="00C44A8F">
        <w:rPr>
          <w:rFonts w:hint="eastAsia"/>
        </w:rPr>
        <w:t>主题发布数据，用来向</w:t>
      </w:r>
      <w:r w:rsidR="00E1071E">
        <w:rPr>
          <w:rFonts w:hint="eastAsia"/>
        </w:rPr>
        <w:t>集中器</w:t>
      </w:r>
      <w:r w:rsidR="00C44A8F">
        <w:rPr>
          <w:rFonts w:hint="eastAsia"/>
        </w:rPr>
        <w:t>下发</w:t>
      </w:r>
      <w:r w:rsidR="00E1071E">
        <w:rPr>
          <w:rFonts w:hint="eastAsia"/>
        </w:rPr>
        <w:t>控制指令</w:t>
      </w:r>
      <w:r w:rsidR="00C44A8F">
        <w:rPr>
          <w:rFonts w:hint="eastAsia"/>
        </w:rPr>
        <w:t>。</w:t>
      </w:r>
    </w:p>
    <w:p w14:paraId="48BCBC06" w14:textId="77777777" w:rsidR="00B95FAC" w:rsidRDefault="007F13AC">
      <w:pPr>
        <w:spacing w:line="360" w:lineRule="auto"/>
        <w:ind w:firstLineChars="200" w:firstLine="420"/>
      </w:pPr>
      <w:r>
        <w:rPr>
          <w:rFonts w:hint="eastAsia"/>
        </w:rPr>
        <w:t>云平台</w:t>
      </w:r>
      <w:r w:rsidR="00C44A8F">
        <w:rPr>
          <w:rFonts w:hint="eastAsia"/>
        </w:rPr>
        <w:t>订阅（</w:t>
      </w:r>
      <w:r w:rsidR="007F7C4E">
        <w:rPr>
          <w:rFonts w:hint="eastAsia"/>
        </w:rPr>
        <w:t>集中器</w:t>
      </w:r>
      <w:r w:rsidR="00C44A8F">
        <w:rPr>
          <w:rFonts w:hint="eastAsia"/>
        </w:rPr>
        <w:t>发布</w:t>
      </w:r>
      <w:r w:rsidR="00C44A8F">
        <w:t>）</w:t>
      </w:r>
      <w:r w:rsidR="00C44A8F">
        <w:rPr>
          <w:rFonts w:hint="eastAsia"/>
        </w:rPr>
        <w:t>主题：</w:t>
      </w:r>
      <w:proofErr w:type="spellStart"/>
      <w:r w:rsidR="00A622A1">
        <w:rPr>
          <w:rFonts w:hint="eastAsia"/>
        </w:rPr>
        <w:t>rz_iot_think</w:t>
      </w:r>
      <w:proofErr w:type="spellEnd"/>
    </w:p>
    <w:p w14:paraId="0B8619BC" w14:textId="77777777" w:rsidR="00B95FAC" w:rsidRDefault="007F13AC">
      <w:pPr>
        <w:spacing w:line="360" w:lineRule="auto"/>
        <w:ind w:firstLineChars="200" w:firstLine="420"/>
      </w:pPr>
      <w:r>
        <w:rPr>
          <w:rFonts w:hint="eastAsia"/>
        </w:rPr>
        <w:t>云平台</w:t>
      </w:r>
      <w:r w:rsidR="00C44A8F">
        <w:t>发布</w:t>
      </w:r>
      <w:r w:rsidR="00C44A8F">
        <w:rPr>
          <w:rFonts w:hint="eastAsia"/>
        </w:rPr>
        <w:t>（</w:t>
      </w:r>
      <w:r w:rsidR="007F7C4E">
        <w:rPr>
          <w:rFonts w:hint="eastAsia"/>
        </w:rPr>
        <w:t>集中器</w:t>
      </w:r>
      <w:r w:rsidR="00C44A8F">
        <w:rPr>
          <w:rFonts w:hint="eastAsia"/>
        </w:rPr>
        <w:t>订阅</w:t>
      </w:r>
      <w:r w:rsidR="00C44A8F">
        <w:t>）主题：</w:t>
      </w:r>
      <w:proofErr w:type="spellStart"/>
      <w:r w:rsidR="00BB16F1">
        <w:rPr>
          <w:rFonts w:hint="eastAsia"/>
        </w:rPr>
        <w:t>rz_iot_think</w:t>
      </w:r>
      <w:proofErr w:type="spellEnd"/>
      <w:r w:rsidR="00C44A8F">
        <w:rPr>
          <w:rFonts w:hint="eastAsia"/>
        </w:rPr>
        <w:t>_</w:t>
      </w:r>
      <w:r w:rsidR="00C44A8F">
        <w:rPr>
          <w:rFonts w:hint="eastAsia"/>
        </w:rPr>
        <w:t>加上</w:t>
      </w:r>
      <w:r w:rsidR="00C44A8F">
        <w:rPr>
          <w:rFonts w:hint="eastAsia"/>
        </w:rPr>
        <w:t xml:space="preserve"> </w:t>
      </w:r>
      <w:r w:rsidR="00C44A8F">
        <w:rPr>
          <w:rFonts w:hint="eastAsia"/>
        </w:rPr>
        <w:t>设备</w:t>
      </w:r>
      <w:r w:rsidR="001141F2">
        <w:rPr>
          <w:rFonts w:hint="eastAsia"/>
        </w:rPr>
        <w:t>SN</w:t>
      </w:r>
      <w:r w:rsidR="00C44A8F">
        <w:rPr>
          <w:rFonts w:hint="eastAsia"/>
        </w:rPr>
        <w:t>的</w:t>
      </w:r>
      <w:r w:rsidR="00C44A8F">
        <w:rPr>
          <w:rFonts w:hint="eastAsia"/>
        </w:rPr>
        <w:t>md5</w:t>
      </w:r>
      <w:r w:rsidR="00C44A8F">
        <w:rPr>
          <w:rFonts w:hint="eastAsia"/>
        </w:rPr>
        <w:t>值</w:t>
      </w:r>
      <w:r w:rsidR="00C44A8F">
        <w:rPr>
          <w:rFonts w:hint="eastAsia"/>
        </w:rPr>
        <w:t>(32</w:t>
      </w:r>
      <w:r w:rsidR="00C44A8F">
        <w:rPr>
          <w:rFonts w:hint="eastAsia"/>
        </w:rPr>
        <w:t>字符大写</w:t>
      </w:r>
      <w:r w:rsidR="00C44A8F">
        <w:rPr>
          <w:rFonts w:hint="eastAsia"/>
        </w:rPr>
        <w:t>)</w:t>
      </w:r>
    </w:p>
    <w:p w14:paraId="3295F5D3" w14:textId="77777777" w:rsidR="00B95FAC" w:rsidRDefault="00C44A8F">
      <w:pPr>
        <w:spacing w:line="360" w:lineRule="auto"/>
        <w:ind w:firstLineChars="200" w:firstLine="420"/>
      </w:pPr>
      <w:r>
        <w:rPr>
          <w:rFonts w:hint="eastAsia"/>
        </w:rPr>
        <w:t>其中设备</w:t>
      </w:r>
      <w:r w:rsidR="00BE4F7D">
        <w:rPr>
          <w:rFonts w:hint="eastAsia"/>
        </w:rPr>
        <w:t>SN</w:t>
      </w:r>
      <w:r>
        <w:rPr>
          <w:rFonts w:hint="eastAsia"/>
        </w:rPr>
        <w:t xml:space="preserve">= </w:t>
      </w:r>
      <w:r>
        <w:rPr>
          <w:rFonts w:hint="eastAsia"/>
        </w:rPr>
        <w:t>地（电话）区号</w:t>
      </w:r>
      <w:r>
        <w:rPr>
          <w:rFonts w:hint="eastAsia"/>
        </w:rPr>
        <w:t>(4</w:t>
      </w:r>
      <w:r>
        <w:rPr>
          <w:rFonts w:hint="eastAsia"/>
        </w:rPr>
        <w:t>字符</w:t>
      </w:r>
      <w:r>
        <w:rPr>
          <w:rFonts w:hint="eastAsia"/>
        </w:rPr>
        <w:t xml:space="preserve">) + </w:t>
      </w:r>
      <w:r>
        <w:rPr>
          <w:rFonts w:hint="eastAsia"/>
        </w:rPr>
        <w:t>厂商编号</w:t>
      </w:r>
      <w:r>
        <w:rPr>
          <w:rFonts w:hint="eastAsia"/>
        </w:rPr>
        <w:t>(4</w:t>
      </w:r>
      <w:r>
        <w:rPr>
          <w:rFonts w:hint="eastAsia"/>
        </w:rPr>
        <w:t>字符</w:t>
      </w:r>
      <w:r>
        <w:rPr>
          <w:rFonts w:hint="eastAsia"/>
        </w:rPr>
        <w:t xml:space="preserve">)  + </w:t>
      </w:r>
      <w:r>
        <w:rPr>
          <w:rFonts w:hint="eastAsia"/>
        </w:rPr>
        <w:t>序列号</w:t>
      </w:r>
      <w:r>
        <w:rPr>
          <w:rFonts w:hint="eastAsia"/>
        </w:rPr>
        <w:t>(8</w:t>
      </w:r>
      <w:r>
        <w:rPr>
          <w:rFonts w:hint="eastAsia"/>
        </w:rPr>
        <w:t>字符</w:t>
      </w:r>
      <w:r>
        <w:rPr>
          <w:rFonts w:hint="eastAsia"/>
        </w:rPr>
        <w:t xml:space="preserve">) </w:t>
      </w:r>
    </w:p>
    <w:p w14:paraId="3E045FCB" w14:textId="77777777" w:rsidR="00B95FAC" w:rsidRDefault="00B95FAC">
      <w:pPr>
        <w:spacing w:line="360" w:lineRule="auto"/>
        <w:ind w:firstLineChars="200" w:firstLine="420"/>
      </w:pPr>
    </w:p>
    <w:p w14:paraId="48DBB4CE" w14:textId="77777777" w:rsidR="00B95FAC" w:rsidRDefault="00B95FAC">
      <w:pPr>
        <w:spacing w:line="360" w:lineRule="auto"/>
        <w:ind w:firstLineChars="200" w:firstLine="420"/>
      </w:pPr>
    </w:p>
    <w:p w14:paraId="2FB4164F" w14:textId="77777777" w:rsidR="00B95FAC" w:rsidRDefault="00C44A8F">
      <w:pPr>
        <w:pStyle w:val="2"/>
      </w:pPr>
      <w:bookmarkStart w:id="3" w:name="_Toc467679733"/>
      <w:r>
        <w:rPr>
          <w:rFonts w:hint="eastAsia"/>
        </w:rPr>
        <w:t xml:space="preserve">1.3 </w:t>
      </w:r>
      <w:r>
        <w:rPr>
          <w:rFonts w:hint="eastAsia"/>
        </w:rPr>
        <w:t>术语定义</w:t>
      </w:r>
      <w:bookmarkEnd w:id="3"/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B95FAC" w14:paraId="215951BF" w14:textId="77777777" w:rsidTr="00DF349E">
        <w:trPr>
          <w:trHeight w:val="151"/>
        </w:trPr>
        <w:tc>
          <w:tcPr>
            <w:tcW w:w="2840" w:type="dxa"/>
            <w:shd w:val="clear" w:color="auto" w:fill="BFBFBF" w:themeFill="background1" w:themeFillShade="BF"/>
          </w:tcPr>
          <w:p w14:paraId="2AC89584" w14:textId="77777777" w:rsidR="00B95FAC" w:rsidRDefault="00C44A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术语</w:t>
            </w:r>
          </w:p>
        </w:tc>
        <w:tc>
          <w:tcPr>
            <w:tcW w:w="5682" w:type="dxa"/>
            <w:shd w:val="clear" w:color="auto" w:fill="BFBFBF" w:themeFill="background1" w:themeFillShade="BF"/>
          </w:tcPr>
          <w:p w14:paraId="6C1CA0FF" w14:textId="77777777" w:rsidR="00B95FAC" w:rsidRDefault="00C44A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解释</w:t>
            </w:r>
          </w:p>
        </w:tc>
      </w:tr>
      <w:tr w:rsidR="00B95FAC" w14:paraId="7DFA020C" w14:textId="77777777">
        <w:tc>
          <w:tcPr>
            <w:tcW w:w="2840" w:type="dxa"/>
          </w:tcPr>
          <w:p w14:paraId="7AA1D0A5" w14:textId="77777777" w:rsidR="00B95FAC" w:rsidRDefault="00EB11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集中器</w:t>
            </w:r>
          </w:p>
        </w:tc>
        <w:tc>
          <w:tcPr>
            <w:tcW w:w="5682" w:type="dxa"/>
          </w:tcPr>
          <w:p w14:paraId="2CCE35FD" w14:textId="77777777" w:rsidR="00B95FAC" w:rsidRDefault="00DF349E" w:rsidP="00DF349E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是单灯控制器的中心连接点设备，它成为电缆汇合的中心点。</w:t>
            </w:r>
          </w:p>
        </w:tc>
      </w:tr>
      <w:tr w:rsidR="00B95FAC" w14:paraId="134FCBDF" w14:textId="77777777">
        <w:tc>
          <w:tcPr>
            <w:tcW w:w="2840" w:type="dxa"/>
          </w:tcPr>
          <w:p w14:paraId="7B2D9013" w14:textId="77777777" w:rsidR="00B95FAC" w:rsidRDefault="00C4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进线</w:t>
            </w:r>
          </w:p>
        </w:tc>
        <w:tc>
          <w:tcPr>
            <w:tcW w:w="5682" w:type="dxa"/>
          </w:tcPr>
          <w:p w14:paraId="1DFD23B6" w14:textId="77777777" w:rsidR="00B95FAC" w:rsidRDefault="00C44A8F">
            <w:pPr>
              <w:rPr>
                <w:rFonts w:ascii="Times New Roman" w:hAnsi="Times New Roman" w:cs="Times New Roman"/>
              </w:rPr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提供交流电源供电的线路，既</w:t>
            </w:r>
            <w:r>
              <w:rPr>
                <w:rFonts w:ascii="宋体" w:hAnsi="Times New Roman" w:cs="宋体"/>
                <w:kern w:val="0"/>
                <w:szCs w:val="21"/>
              </w:rPr>
              <w:t>配电箱的输入</w:t>
            </w:r>
            <w:r>
              <w:rPr>
                <w:rFonts w:ascii="宋体" w:hAnsi="Times New Roman" w:cs="宋体" w:hint="eastAsia"/>
                <w:kern w:val="0"/>
                <w:szCs w:val="21"/>
              </w:rPr>
              <w:t>线路</w:t>
            </w:r>
          </w:p>
        </w:tc>
      </w:tr>
      <w:tr w:rsidR="00E80861" w14:paraId="567C7873" w14:textId="77777777">
        <w:tc>
          <w:tcPr>
            <w:tcW w:w="2840" w:type="dxa"/>
          </w:tcPr>
          <w:p w14:paraId="774CD9D0" w14:textId="77777777" w:rsidR="00E80861" w:rsidRDefault="00E80861" w:rsidP="000D7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</w:t>
            </w:r>
          </w:p>
        </w:tc>
        <w:tc>
          <w:tcPr>
            <w:tcW w:w="5682" w:type="dxa"/>
          </w:tcPr>
          <w:p w14:paraId="5A4CFC6B" w14:textId="77777777" w:rsidR="00E80861" w:rsidRDefault="00E80861" w:rsidP="000D7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控制回路断、送电的开关，一个输出控制三个回路</w:t>
            </w:r>
          </w:p>
        </w:tc>
      </w:tr>
      <w:tr w:rsidR="00E80861" w14:paraId="31DC4F84" w14:textId="77777777">
        <w:tc>
          <w:tcPr>
            <w:tcW w:w="2840" w:type="dxa"/>
          </w:tcPr>
          <w:p w14:paraId="0025BCFB" w14:textId="77777777" w:rsidR="00E80861" w:rsidRDefault="00E80861" w:rsidP="000D7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回路</w:t>
            </w:r>
          </w:p>
        </w:tc>
        <w:tc>
          <w:tcPr>
            <w:tcW w:w="5682" w:type="dxa"/>
          </w:tcPr>
          <w:p w14:paraId="42CF9D8F" w14:textId="77777777" w:rsidR="00E80861" w:rsidRDefault="00E80861" w:rsidP="000D7152">
            <w:pPr>
              <w:rPr>
                <w:rFonts w:ascii="Times New Roman" w:hAnsi="Times New Roman" w:cs="Times New Roman"/>
              </w:rPr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每个回路对应一条连接灯具负载的线路</w:t>
            </w:r>
          </w:p>
        </w:tc>
      </w:tr>
      <w:tr w:rsidR="00E80861" w:rsidDel="006165EF" w14:paraId="79D4B71A" w14:textId="77777777">
        <w:trPr>
          <w:del w:id="4" w:author="张 瑞" w:date="2019-04-11T17:11:00Z"/>
        </w:trPr>
        <w:tc>
          <w:tcPr>
            <w:tcW w:w="2840" w:type="dxa"/>
          </w:tcPr>
          <w:p w14:paraId="6BE357A3" w14:textId="77777777" w:rsidR="00E80861" w:rsidRPr="006165EF" w:rsidDel="006165EF" w:rsidRDefault="00E80861" w:rsidP="000D7152">
            <w:pPr>
              <w:rPr>
                <w:del w:id="5" w:author="张 瑞" w:date="2019-04-11T17:11:00Z"/>
                <w:rFonts w:ascii="Times New Roman" w:hAnsi="Times New Roman" w:cs="Times New Roman"/>
              </w:rPr>
            </w:pPr>
          </w:p>
        </w:tc>
        <w:tc>
          <w:tcPr>
            <w:tcW w:w="5682" w:type="dxa"/>
          </w:tcPr>
          <w:p w14:paraId="0BA5FC82" w14:textId="77777777" w:rsidR="00E80861" w:rsidDel="006165EF" w:rsidRDefault="00E80861" w:rsidP="000D7152">
            <w:pPr>
              <w:rPr>
                <w:del w:id="6" w:author="张 瑞" w:date="2019-04-11T17:11:00Z"/>
                <w:rFonts w:ascii="Times New Roman" w:hAnsi="Times New Roman" w:cs="Times New Roman"/>
              </w:rPr>
            </w:pPr>
          </w:p>
        </w:tc>
      </w:tr>
    </w:tbl>
    <w:p w14:paraId="70816344" w14:textId="77777777" w:rsidR="00B95FAC" w:rsidRDefault="00B95FAC"/>
    <w:p w14:paraId="2ECA2D9A" w14:textId="77777777" w:rsidR="00B95FAC" w:rsidRDefault="00C44A8F">
      <w:pPr>
        <w:pStyle w:val="2"/>
      </w:pPr>
      <w:bookmarkStart w:id="7" w:name="_Toc467679734"/>
      <w:r>
        <w:rPr>
          <w:rFonts w:hint="eastAsia"/>
        </w:rPr>
        <w:t>1.4</w:t>
      </w:r>
      <w:r>
        <w:rPr>
          <w:rFonts w:hint="eastAsia"/>
        </w:rPr>
        <w:t>数据格式</w:t>
      </w:r>
      <w:bookmarkEnd w:id="7"/>
    </w:p>
    <w:p w14:paraId="1D443734" w14:textId="77777777" w:rsidR="00B95FAC" w:rsidRDefault="00B95FAC">
      <w:pPr>
        <w:rPr>
          <w:rFonts w:ascii="微软雅黑" w:eastAsia="微软雅黑" w:hAnsi="微软雅黑"/>
          <w:szCs w:val="21"/>
          <w:shd w:val="clear" w:color="auto" w:fill="FFFFFF"/>
        </w:rPr>
      </w:pP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827"/>
        <w:gridCol w:w="1244"/>
        <w:gridCol w:w="1069"/>
        <w:gridCol w:w="5156"/>
      </w:tblGrid>
      <w:tr w:rsidR="00B95FAC" w14:paraId="6C14BC8B" w14:textId="77777777">
        <w:trPr>
          <w:trHeight w:val="750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67997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字节序号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737C6E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97B59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5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FB0C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说明</w:t>
            </w:r>
          </w:p>
        </w:tc>
      </w:tr>
      <w:tr w:rsidR="00B95FAC" w14:paraId="7B0A66F6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221BF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82F6" w14:textId="77777777" w:rsidR="00B95FAC" w:rsidRDefault="00C44A8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E0AD6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U08</w:t>
            </w:r>
          </w:p>
        </w:tc>
        <w:tc>
          <w:tcPr>
            <w:tcW w:w="5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263C6" w14:textId="77777777" w:rsidR="00B95FAC" w:rsidRDefault="00C44A8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用于标识消息的帧类型，具体定义见下表</w:t>
            </w:r>
          </w:p>
        </w:tc>
      </w:tr>
      <w:tr w:rsidR="00B95FAC" w14:paraId="03A665D1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CE8DF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E9671" w14:textId="77777777" w:rsidR="00B95FAC" w:rsidRDefault="00C44A8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加密标志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E4850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U08</w:t>
            </w:r>
          </w:p>
        </w:tc>
        <w:tc>
          <w:tcPr>
            <w:tcW w:w="5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9080B" w14:textId="77777777" w:rsidR="00B95FAC" w:rsidRDefault="00C44A8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用于标识目标数据区加密类型</w:t>
            </w:r>
          </w:p>
        </w:tc>
      </w:tr>
      <w:tr w:rsidR="00B95FAC" w14:paraId="39562FA6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CB1E8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12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361E6DA" w14:textId="77777777" w:rsidR="00B95FAC" w:rsidRDefault="00C44A8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消息ID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DE1FD4E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U16</w:t>
            </w:r>
          </w:p>
        </w:tc>
        <w:tc>
          <w:tcPr>
            <w:tcW w:w="51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1BF7772" w14:textId="77777777" w:rsidR="00B95FAC" w:rsidRDefault="00C44A8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用于标识消息帧的唯一性</w:t>
            </w:r>
          </w:p>
        </w:tc>
      </w:tr>
      <w:tr w:rsidR="00B95FAC" w14:paraId="4F19A072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EC7F9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12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FA7F09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E86579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51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898754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B95FAC" w14:paraId="4C6109AD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D03DE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5</w:t>
            </w:r>
          </w:p>
        </w:tc>
        <w:tc>
          <w:tcPr>
            <w:tcW w:w="1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FA15F1" w14:textId="77777777" w:rsidR="00B95FAC" w:rsidRDefault="00C44A8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时间戳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28A486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U32</w:t>
            </w:r>
          </w:p>
        </w:tc>
        <w:tc>
          <w:tcPr>
            <w:tcW w:w="51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CB10C" w14:textId="77777777" w:rsidR="00B95FAC" w:rsidRDefault="00C44A8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用于标识数据帧的时效性</w:t>
            </w:r>
          </w:p>
        </w:tc>
      </w:tr>
      <w:tr w:rsidR="00B95FAC" w14:paraId="63D7CE85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D167A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1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141DFD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CF3A51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51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D133D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B95FAC" w14:paraId="26908E13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AA978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7</w:t>
            </w:r>
          </w:p>
        </w:tc>
        <w:tc>
          <w:tcPr>
            <w:tcW w:w="1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EE442AD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EB7C5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51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E0FF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B95FAC" w14:paraId="4662EA25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736E9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lastRenderedPageBreak/>
              <w:t>8</w:t>
            </w:r>
          </w:p>
        </w:tc>
        <w:tc>
          <w:tcPr>
            <w:tcW w:w="1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F2517A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2C7E13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51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D870E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B95FAC" w14:paraId="541C161D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D60E9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9-24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B3BB1D3" w14:textId="77777777" w:rsidR="00B95FAC" w:rsidRDefault="00C44A8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设备ID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1A3B4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char[16]</w:t>
            </w:r>
          </w:p>
        </w:tc>
        <w:tc>
          <w:tcPr>
            <w:tcW w:w="515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1DEC6" w14:textId="77777777" w:rsidR="00B95FAC" w:rsidRDefault="00C44A8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用于标识设备的唯一性</w:t>
            </w:r>
          </w:p>
        </w:tc>
      </w:tr>
      <w:tr w:rsidR="00B95FAC" w14:paraId="6DA58D71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93B9D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25</w:t>
            </w:r>
          </w:p>
        </w:tc>
        <w:tc>
          <w:tcPr>
            <w:tcW w:w="1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C0DC9D" w14:textId="77777777" w:rsidR="00B95FAC" w:rsidRDefault="00C44A8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数据长度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4DC4010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U16</w:t>
            </w:r>
          </w:p>
        </w:tc>
        <w:tc>
          <w:tcPr>
            <w:tcW w:w="51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27529" w14:textId="77777777" w:rsidR="00B95FAC" w:rsidRDefault="00C44A8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用于描述目标数据区的数据长度</w:t>
            </w:r>
          </w:p>
        </w:tc>
      </w:tr>
      <w:tr w:rsidR="00B95FAC" w14:paraId="3F01E26E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0294E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26</w:t>
            </w:r>
          </w:p>
        </w:tc>
        <w:tc>
          <w:tcPr>
            <w:tcW w:w="1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AD558C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B7CF41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51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B09A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B95FAC" w14:paraId="61581849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871AC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27</w:t>
            </w:r>
          </w:p>
        </w:tc>
        <w:tc>
          <w:tcPr>
            <w:tcW w:w="12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0DB9E9" w14:textId="77777777" w:rsidR="00B95FAC" w:rsidRDefault="00C44A8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数据内容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051A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1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AA67AC" w14:textId="77777777" w:rsidR="00B95FAC" w:rsidRDefault="00C44A8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对应不同的操作码，目标数据区的数据定义有所区别，具体定义见后续章节</w:t>
            </w:r>
          </w:p>
        </w:tc>
      </w:tr>
      <w:tr w:rsidR="00B95FAC" w14:paraId="56B49BA8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88A74" w14:textId="77777777" w:rsidR="00B95FAC" w:rsidRDefault="00B95FA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BD44720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97F4C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1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557D4B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B95FAC" w14:paraId="687ADEF1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46E12" w14:textId="77777777" w:rsidR="00B95FAC" w:rsidRDefault="00B95FA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FBF93EA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A36A5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1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E2F5273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B95FAC" w14:paraId="6320A845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7A33C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.</w:t>
            </w:r>
          </w:p>
        </w:tc>
        <w:tc>
          <w:tcPr>
            <w:tcW w:w="12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1CE0CEA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237DC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1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B5DE5F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B95FAC" w14:paraId="2F60CB4A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43D06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.</w:t>
            </w:r>
          </w:p>
        </w:tc>
        <w:tc>
          <w:tcPr>
            <w:tcW w:w="12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D0606D7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14317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1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B7B327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B95FAC" w14:paraId="0B395066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3B3EB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.</w:t>
            </w:r>
          </w:p>
        </w:tc>
        <w:tc>
          <w:tcPr>
            <w:tcW w:w="12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EFA16A4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34400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1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94BD91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B95FAC" w14:paraId="62E8B4A1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E2209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.</w:t>
            </w:r>
          </w:p>
        </w:tc>
        <w:tc>
          <w:tcPr>
            <w:tcW w:w="12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EFC89F6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58246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1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A3A474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B95FAC" w14:paraId="456D6F86" w14:textId="77777777">
        <w:trPr>
          <w:trHeight w:val="28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67110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.</w:t>
            </w:r>
          </w:p>
        </w:tc>
        <w:tc>
          <w:tcPr>
            <w:tcW w:w="12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90C2DDB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8097F" w14:textId="77777777" w:rsidR="00B95FAC" w:rsidRDefault="00C44A8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1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A105EF" w14:textId="77777777" w:rsidR="00B95FAC" w:rsidRDefault="00B95FA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</w:tbl>
    <w:p w14:paraId="125C4F62" w14:textId="77777777" w:rsidR="00B95FAC" w:rsidRDefault="00B95FAC"/>
    <w:p w14:paraId="7A5E250F" w14:textId="77777777" w:rsidR="00B95FAC" w:rsidRDefault="00C44A8F">
      <w:r>
        <w:rPr>
          <w:rFonts w:hint="eastAsia"/>
        </w:rPr>
        <w:t>注：数据类型</w:t>
      </w:r>
      <w:r>
        <w:rPr>
          <w:rFonts w:hint="eastAsia"/>
        </w:rPr>
        <w:t>U08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unsignedchar</w:t>
      </w:r>
      <w:proofErr w:type="spellEnd"/>
      <w:r w:rsidR="0018764F">
        <w:rPr>
          <w:rFonts w:hint="eastAsia"/>
        </w:rPr>
        <w:t>，占位</w:t>
      </w:r>
      <w:r w:rsidR="0018764F">
        <w:rPr>
          <w:rFonts w:hint="eastAsia"/>
        </w:rPr>
        <w:t>1</w:t>
      </w:r>
      <w:r w:rsidR="0018764F">
        <w:rPr>
          <w:rFonts w:hint="eastAsia"/>
        </w:rPr>
        <w:t>字节；</w:t>
      </w:r>
      <w:r>
        <w:rPr>
          <w:rFonts w:hint="eastAsia"/>
        </w:rPr>
        <w:t>U16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unsignedshort</w:t>
      </w:r>
      <w:proofErr w:type="spellEnd"/>
      <w:r>
        <w:rPr>
          <w:rFonts w:hint="eastAsia"/>
        </w:rPr>
        <w:t>，</w:t>
      </w:r>
      <w:r w:rsidR="0018764F">
        <w:rPr>
          <w:rFonts w:hint="eastAsia"/>
        </w:rPr>
        <w:t>占位</w:t>
      </w:r>
      <w:r w:rsidR="0018764F">
        <w:rPr>
          <w:rFonts w:hint="eastAsia"/>
        </w:rPr>
        <w:t>2</w:t>
      </w:r>
      <w:r w:rsidR="0018764F">
        <w:rPr>
          <w:rFonts w:hint="eastAsia"/>
        </w:rPr>
        <w:t>字节；</w:t>
      </w:r>
      <w:r>
        <w:rPr>
          <w:rFonts w:hint="eastAsia"/>
        </w:rPr>
        <w:t>U32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unsignedint</w:t>
      </w:r>
      <w:proofErr w:type="spellEnd"/>
      <w:r w:rsidR="0018764F">
        <w:rPr>
          <w:rFonts w:hint="eastAsia"/>
        </w:rPr>
        <w:t>，占位</w:t>
      </w:r>
      <w:r w:rsidR="0018764F">
        <w:rPr>
          <w:rFonts w:hint="eastAsia"/>
        </w:rPr>
        <w:t>4</w:t>
      </w:r>
      <w:r w:rsidR="0018764F">
        <w:rPr>
          <w:rFonts w:hint="eastAsia"/>
        </w:rPr>
        <w:t>字节。</w:t>
      </w:r>
    </w:p>
    <w:p w14:paraId="08C0B513" w14:textId="77777777" w:rsidR="00B95FAC" w:rsidRDefault="00C44A8F">
      <w:pPr>
        <w:pStyle w:val="2"/>
      </w:pPr>
      <w:bookmarkStart w:id="8" w:name="_Toc467679735"/>
      <w:r>
        <w:rPr>
          <w:rFonts w:hint="eastAsia"/>
        </w:rPr>
        <w:t>1.5</w:t>
      </w:r>
      <w:r>
        <w:rPr>
          <w:rFonts w:hint="eastAsia"/>
        </w:rPr>
        <w:t>接口代号</w:t>
      </w:r>
      <w:bookmarkEnd w:id="8"/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797"/>
        <w:gridCol w:w="2319"/>
        <w:gridCol w:w="5406"/>
      </w:tblGrid>
      <w:tr w:rsidR="00B95FAC" w14:paraId="6AC1FB49" w14:textId="77777777">
        <w:tc>
          <w:tcPr>
            <w:tcW w:w="797" w:type="dxa"/>
          </w:tcPr>
          <w:p w14:paraId="63EF60DC" w14:textId="77777777" w:rsidR="00B95FAC" w:rsidRDefault="00C44A8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2319" w:type="dxa"/>
          </w:tcPr>
          <w:p w14:paraId="7163B248" w14:textId="77777777" w:rsidR="00B95FAC" w:rsidRDefault="00C44A8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操作代码</w:t>
            </w:r>
          </w:p>
        </w:tc>
        <w:tc>
          <w:tcPr>
            <w:tcW w:w="5406" w:type="dxa"/>
          </w:tcPr>
          <w:p w14:paraId="18BB769C" w14:textId="77777777" w:rsidR="00B95FAC" w:rsidRDefault="00C44A8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</w:tr>
      <w:tr w:rsidR="00B95FAC" w14:paraId="617EECBD" w14:textId="77777777">
        <w:tc>
          <w:tcPr>
            <w:tcW w:w="797" w:type="dxa"/>
          </w:tcPr>
          <w:p w14:paraId="2ED21DB3" w14:textId="77777777" w:rsidR="00B95FAC" w:rsidRDefault="00B95FA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4DCA315F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0x01</w:t>
            </w:r>
          </w:p>
        </w:tc>
        <w:tc>
          <w:tcPr>
            <w:tcW w:w="5406" w:type="dxa"/>
            <w:vAlign w:val="bottom"/>
          </w:tcPr>
          <w:p w14:paraId="60D4DF14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告警上报</w:t>
            </w:r>
          </w:p>
        </w:tc>
      </w:tr>
      <w:tr w:rsidR="00B95FAC" w14:paraId="1BCFA1CF" w14:textId="77777777">
        <w:tc>
          <w:tcPr>
            <w:tcW w:w="797" w:type="dxa"/>
          </w:tcPr>
          <w:p w14:paraId="5D4CECC5" w14:textId="77777777" w:rsidR="00B95FAC" w:rsidRDefault="00B95FA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6B2420CC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0x02</w:t>
            </w:r>
          </w:p>
        </w:tc>
        <w:tc>
          <w:tcPr>
            <w:tcW w:w="5406" w:type="dxa"/>
            <w:vAlign w:val="bottom"/>
          </w:tcPr>
          <w:p w14:paraId="640B2D24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开关状态上报</w:t>
            </w:r>
          </w:p>
        </w:tc>
      </w:tr>
      <w:tr w:rsidR="00B95FAC" w14:paraId="40BDEF43" w14:textId="77777777">
        <w:tc>
          <w:tcPr>
            <w:tcW w:w="797" w:type="dxa"/>
          </w:tcPr>
          <w:p w14:paraId="077F52FA" w14:textId="77777777" w:rsidR="00B95FAC" w:rsidRDefault="00B95FA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3A9EECF4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0x03</w:t>
            </w:r>
          </w:p>
        </w:tc>
        <w:tc>
          <w:tcPr>
            <w:tcW w:w="5406" w:type="dxa"/>
            <w:vAlign w:val="bottom"/>
          </w:tcPr>
          <w:p w14:paraId="7DF525F4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电气参数上报</w:t>
            </w:r>
          </w:p>
        </w:tc>
      </w:tr>
      <w:tr w:rsidR="00B95FAC" w14:paraId="6CAD64BB" w14:textId="77777777">
        <w:tc>
          <w:tcPr>
            <w:tcW w:w="797" w:type="dxa"/>
          </w:tcPr>
          <w:p w14:paraId="5190AD4A" w14:textId="77777777" w:rsidR="00B95FAC" w:rsidRDefault="00B95FA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3654C274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0x04</w:t>
            </w:r>
          </w:p>
        </w:tc>
        <w:tc>
          <w:tcPr>
            <w:tcW w:w="5406" w:type="dxa"/>
            <w:vAlign w:val="bottom"/>
          </w:tcPr>
          <w:p w14:paraId="6CB4BC6C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告警参数上报</w:t>
            </w:r>
          </w:p>
        </w:tc>
      </w:tr>
      <w:tr w:rsidR="00B95FAC" w14:paraId="6287A638" w14:textId="77777777">
        <w:tc>
          <w:tcPr>
            <w:tcW w:w="797" w:type="dxa"/>
          </w:tcPr>
          <w:p w14:paraId="52FE508B" w14:textId="77777777" w:rsidR="00B95FAC" w:rsidRDefault="00B95FA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0164D305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0x05</w:t>
            </w:r>
          </w:p>
        </w:tc>
        <w:tc>
          <w:tcPr>
            <w:tcW w:w="5406" w:type="dxa"/>
            <w:vAlign w:val="bottom"/>
          </w:tcPr>
          <w:p w14:paraId="14001739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配置参数上报</w:t>
            </w:r>
          </w:p>
        </w:tc>
      </w:tr>
      <w:tr w:rsidR="00B95FAC" w14:paraId="497B8B87" w14:textId="77777777">
        <w:tc>
          <w:tcPr>
            <w:tcW w:w="797" w:type="dxa"/>
          </w:tcPr>
          <w:p w14:paraId="0900A6C0" w14:textId="77777777" w:rsidR="00B95FAC" w:rsidRDefault="00B95FA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7909BADC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0x06</w:t>
            </w:r>
          </w:p>
        </w:tc>
        <w:tc>
          <w:tcPr>
            <w:tcW w:w="5406" w:type="dxa"/>
            <w:vAlign w:val="bottom"/>
          </w:tcPr>
          <w:p w14:paraId="05528316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当前时间上报</w:t>
            </w:r>
          </w:p>
        </w:tc>
      </w:tr>
      <w:tr w:rsidR="00B95FAC" w14:paraId="5B099AF1" w14:textId="77777777">
        <w:tc>
          <w:tcPr>
            <w:tcW w:w="797" w:type="dxa"/>
          </w:tcPr>
          <w:p w14:paraId="23A49E26" w14:textId="77777777" w:rsidR="00B95FAC" w:rsidRDefault="00B95FA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7D53E50D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0x07</w:t>
            </w:r>
          </w:p>
        </w:tc>
        <w:tc>
          <w:tcPr>
            <w:tcW w:w="5406" w:type="dxa"/>
            <w:vAlign w:val="bottom"/>
          </w:tcPr>
          <w:p w14:paraId="16872E58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时段预约方案上报</w:t>
            </w:r>
          </w:p>
        </w:tc>
      </w:tr>
      <w:tr w:rsidR="00B95FAC" w14:paraId="6BB84625" w14:textId="77777777">
        <w:tc>
          <w:tcPr>
            <w:tcW w:w="797" w:type="dxa"/>
          </w:tcPr>
          <w:p w14:paraId="1A89F981" w14:textId="77777777" w:rsidR="00B95FAC" w:rsidRDefault="00B95FA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3A357732" w14:textId="77777777" w:rsidR="00B95FAC" w:rsidRPr="009C4CE4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strike/>
                <w:color w:val="FF0000"/>
                <w:kern w:val="0"/>
                <w:szCs w:val="21"/>
              </w:rPr>
            </w:pPr>
            <w:r w:rsidRPr="009C4CE4">
              <w:rPr>
                <w:rFonts w:asciiTheme="minorEastAsia" w:eastAsiaTheme="minorEastAsia" w:hAnsiTheme="minorEastAsia" w:cs="宋体"/>
                <w:strike/>
                <w:color w:val="FF0000"/>
                <w:kern w:val="0"/>
                <w:szCs w:val="21"/>
              </w:rPr>
              <w:t>0x08</w:t>
            </w:r>
          </w:p>
        </w:tc>
        <w:tc>
          <w:tcPr>
            <w:tcW w:w="5406" w:type="dxa"/>
            <w:vAlign w:val="bottom"/>
          </w:tcPr>
          <w:p w14:paraId="302A8EE2" w14:textId="77777777" w:rsidR="00B95FAC" w:rsidRPr="009C4CE4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</w:pPr>
            <w:r w:rsidRPr="009C4CE4">
              <w:rPr>
                <w:rFonts w:asciiTheme="minorEastAsia" w:eastAsiaTheme="minorEastAsia" w:hAnsiTheme="minorEastAsia" w:cs="宋体" w:hint="eastAsia"/>
                <w:strike/>
                <w:color w:val="FF0000"/>
                <w:kern w:val="0"/>
                <w:szCs w:val="21"/>
              </w:rPr>
              <w:t>星期预约方案上报</w:t>
            </w:r>
            <w:r w:rsidR="001218F2" w:rsidRPr="009C4CE4">
              <w:rPr>
                <w:rFonts w:asciiTheme="minorEastAsia" w:eastAsiaTheme="minorEastAsia" w:hAnsiTheme="minorEastAsia" w:cs="宋体"/>
                <w:strike/>
                <w:color w:val="FF0000"/>
                <w:kern w:val="0"/>
                <w:szCs w:val="21"/>
              </w:rPr>
              <w:t xml:space="preserve"> </w:t>
            </w:r>
            <w:r w:rsidR="000E2147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与0x07合并</w:t>
            </w:r>
          </w:p>
        </w:tc>
      </w:tr>
      <w:tr w:rsidR="00B95FAC" w14:paraId="32FD3CDC" w14:textId="77777777">
        <w:tc>
          <w:tcPr>
            <w:tcW w:w="797" w:type="dxa"/>
          </w:tcPr>
          <w:p w14:paraId="1767F5AD" w14:textId="77777777" w:rsidR="00B95FAC" w:rsidRDefault="00B95FA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0A48A79F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0x09</w:t>
            </w:r>
          </w:p>
        </w:tc>
        <w:tc>
          <w:tcPr>
            <w:tcW w:w="5406" w:type="dxa"/>
            <w:vAlign w:val="bottom"/>
          </w:tcPr>
          <w:p w14:paraId="205333F7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电量上报</w:t>
            </w:r>
          </w:p>
        </w:tc>
      </w:tr>
      <w:tr w:rsidR="00B95FAC" w14:paraId="06EC4654" w14:textId="77777777">
        <w:tc>
          <w:tcPr>
            <w:tcW w:w="797" w:type="dxa"/>
          </w:tcPr>
          <w:p w14:paraId="38148B41" w14:textId="77777777" w:rsidR="00B95FAC" w:rsidRDefault="00B95FA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072F1375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0x0A</w:t>
            </w:r>
          </w:p>
        </w:tc>
        <w:tc>
          <w:tcPr>
            <w:tcW w:w="5406" w:type="dxa"/>
            <w:vAlign w:val="bottom"/>
          </w:tcPr>
          <w:p w14:paraId="340A36FD" w14:textId="77777777" w:rsidR="00B95FAC" w:rsidRDefault="00C44A8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环境参数上报</w:t>
            </w:r>
          </w:p>
        </w:tc>
      </w:tr>
      <w:tr w:rsidR="00887496" w14:paraId="00B07366" w14:textId="77777777">
        <w:tc>
          <w:tcPr>
            <w:tcW w:w="797" w:type="dxa"/>
          </w:tcPr>
          <w:p w14:paraId="3152C3C2" w14:textId="77777777" w:rsidR="00887496" w:rsidRDefault="0088749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4F2CA8A4" w14:textId="77777777" w:rsidR="00887496" w:rsidRDefault="0088749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0x0B</w:t>
            </w:r>
          </w:p>
        </w:tc>
        <w:tc>
          <w:tcPr>
            <w:tcW w:w="5406" w:type="dxa"/>
            <w:vAlign w:val="bottom"/>
          </w:tcPr>
          <w:p w14:paraId="7F4E7A22" w14:textId="77777777" w:rsidR="00887496" w:rsidRDefault="0088749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心跳&amp;</w:t>
            </w:r>
            <w:r w:rsidR="00FF3A4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信号强度</w:t>
            </w:r>
            <w:r w:rsidR="009D74E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上报</w:t>
            </w:r>
          </w:p>
        </w:tc>
      </w:tr>
      <w:tr w:rsidR="00126573" w14:paraId="2723408F" w14:textId="77777777">
        <w:tc>
          <w:tcPr>
            <w:tcW w:w="797" w:type="dxa"/>
          </w:tcPr>
          <w:p w14:paraId="0C47CC13" w14:textId="77777777" w:rsidR="00126573" w:rsidRDefault="001265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396CBB56" w14:textId="77777777" w:rsidR="00126573" w:rsidRDefault="001265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0x0E</w:t>
            </w:r>
          </w:p>
        </w:tc>
        <w:tc>
          <w:tcPr>
            <w:tcW w:w="5406" w:type="dxa"/>
            <w:vAlign w:val="bottom"/>
          </w:tcPr>
          <w:p w14:paraId="1B5BADB2" w14:textId="77777777" w:rsidR="00126573" w:rsidRDefault="001265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身份认证上报</w:t>
            </w:r>
          </w:p>
        </w:tc>
      </w:tr>
      <w:tr w:rsidR="00126573" w14:paraId="66C6BA9E" w14:textId="77777777">
        <w:tc>
          <w:tcPr>
            <w:tcW w:w="797" w:type="dxa"/>
          </w:tcPr>
          <w:p w14:paraId="0E707EF3" w14:textId="77777777" w:rsidR="00126573" w:rsidRDefault="001265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0CC2F152" w14:textId="77777777" w:rsidR="00126573" w:rsidRDefault="001265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0x0F</w:t>
            </w:r>
          </w:p>
        </w:tc>
        <w:tc>
          <w:tcPr>
            <w:tcW w:w="5406" w:type="dxa"/>
            <w:vAlign w:val="bottom"/>
          </w:tcPr>
          <w:p w14:paraId="2DB07D61" w14:textId="77777777" w:rsidR="00126573" w:rsidRDefault="001265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远程升级上报</w:t>
            </w:r>
          </w:p>
        </w:tc>
      </w:tr>
      <w:tr w:rsidR="00126573" w14:paraId="68D8F20C" w14:textId="77777777">
        <w:tc>
          <w:tcPr>
            <w:tcW w:w="797" w:type="dxa"/>
          </w:tcPr>
          <w:p w14:paraId="70F22B11" w14:textId="77777777" w:rsidR="00126573" w:rsidRDefault="001265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156B2C0E" w14:textId="77777777" w:rsidR="00126573" w:rsidRDefault="001265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0x80</w:t>
            </w:r>
          </w:p>
        </w:tc>
        <w:tc>
          <w:tcPr>
            <w:tcW w:w="5406" w:type="dxa"/>
            <w:vAlign w:val="bottom"/>
          </w:tcPr>
          <w:p w14:paraId="4B85D8BF" w14:textId="77777777" w:rsidR="00126573" w:rsidRDefault="001265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控制命令下发</w:t>
            </w:r>
          </w:p>
        </w:tc>
      </w:tr>
      <w:tr w:rsidR="00126573" w14:paraId="7FA8D61B" w14:textId="77777777">
        <w:tc>
          <w:tcPr>
            <w:tcW w:w="797" w:type="dxa"/>
          </w:tcPr>
          <w:p w14:paraId="65CAAE51" w14:textId="77777777" w:rsidR="00126573" w:rsidRDefault="001265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2B8E5236" w14:textId="77777777" w:rsidR="00126573" w:rsidRDefault="001265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0x82</w:t>
            </w:r>
          </w:p>
        </w:tc>
        <w:tc>
          <w:tcPr>
            <w:tcW w:w="5406" w:type="dxa"/>
            <w:vAlign w:val="bottom"/>
          </w:tcPr>
          <w:p w14:paraId="0DF4B3F7" w14:textId="77777777" w:rsidR="00126573" w:rsidRDefault="001265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输出控制命令下发</w:t>
            </w:r>
          </w:p>
        </w:tc>
      </w:tr>
      <w:tr w:rsidR="00126573" w14:paraId="4771B392" w14:textId="77777777">
        <w:tc>
          <w:tcPr>
            <w:tcW w:w="797" w:type="dxa"/>
          </w:tcPr>
          <w:p w14:paraId="0B2ABFAD" w14:textId="77777777" w:rsidR="00126573" w:rsidRDefault="001265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0207F8B0" w14:textId="77777777" w:rsidR="00126573" w:rsidDel="00912FEE" w:rsidRDefault="001265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0x83</w:t>
            </w:r>
          </w:p>
        </w:tc>
        <w:tc>
          <w:tcPr>
            <w:tcW w:w="5406" w:type="dxa"/>
            <w:vAlign w:val="bottom"/>
          </w:tcPr>
          <w:p w14:paraId="06DC2B31" w14:textId="77777777" w:rsidR="00126573" w:rsidRDefault="001265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126573" w14:paraId="74AB71EE" w14:textId="77777777">
        <w:tc>
          <w:tcPr>
            <w:tcW w:w="797" w:type="dxa"/>
          </w:tcPr>
          <w:p w14:paraId="7002BE6B" w14:textId="77777777" w:rsidR="00126573" w:rsidRDefault="001265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34501059" w14:textId="77777777" w:rsidR="00126573" w:rsidRDefault="00126573" w:rsidP="00E9453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0x84</w:t>
            </w:r>
          </w:p>
        </w:tc>
        <w:tc>
          <w:tcPr>
            <w:tcW w:w="5406" w:type="dxa"/>
            <w:vAlign w:val="bottom"/>
          </w:tcPr>
          <w:p w14:paraId="7E8FFB5F" w14:textId="77777777" w:rsidR="00126573" w:rsidRDefault="001265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告警参数下发</w:t>
            </w:r>
          </w:p>
        </w:tc>
      </w:tr>
      <w:tr w:rsidR="00126573" w14:paraId="6E059DE4" w14:textId="77777777">
        <w:tc>
          <w:tcPr>
            <w:tcW w:w="797" w:type="dxa"/>
          </w:tcPr>
          <w:p w14:paraId="703EB291" w14:textId="77777777" w:rsidR="00126573" w:rsidRDefault="001265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30554F4D" w14:textId="77777777" w:rsidR="00126573" w:rsidRDefault="001265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0x87</w:t>
            </w:r>
          </w:p>
        </w:tc>
        <w:tc>
          <w:tcPr>
            <w:tcW w:w="5406" w:type="dxa"/>
            <w:vAlign w:val="bottom"/>
          </w:tcPr>
          <w:p w14:paraId="53D002BB" w14:textId="77777777" w:rsidR="00126573" w:rsidRDefault="001265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预约参数下发</w:t>
            </w:r>
          </w:p>
        </w:tc>
      </w:tr>
      <w:tr w:rsidR="00126573" w14:paraId="3A5A3288" w14:textId="77777777">
        <w:tc>
          <w:tcPr>
            <w:tcW w:w="797" w:type="dxa"/>
          </w:tcPr>
          <w:p w14:paraId="68872B7D" w14:textId="77777777" w:rsidR="00126573" w:rsidRDefault="001265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249C3766" w14:textId="77777777" w:rsidR="00126573" w:rsidRDefault="00126573" w:rsidP="00E9453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0x86</w:t>
            </w:r>
          </w:p>
        </w:tc>
        <w:tc>
          <w:tcPr>
            <w:tcW w:w="5406" w:type="dxa"/>
            <w:vAlign w:val="bottom"/>
          </w:tcPr>
          <w:p w14:paraId="1806077E" w14:textId="77777777" w:rsidR="00126573" w:rsidRDefault="001265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校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时数据</w:t>
            </w:r>
            <w:proofErr w:type="gramEnd"/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下发</w:t>
            </w:r>
          </w:p>
        </w:tc>
      </w:tr>
      <w:tr w:rsidR="00126573" w14:paraId="002FA8FD" w14:textId="77777777">
        <w:tc>
          <w:tcPr>
            <w:tcW w:w="797" w:type="dxa"/>
          </w:tcPr>
          <w:p w14:paraId="3151695E" w14:textId="77777777" w:rsidR="00126573" w:rsidRDefault="001265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1B440C73" w14:textId="77777777" w:rsidR="00126573" w:rsidRDefault="001265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0x85</w:t>
            </w:r>
          </w:p>
        </w:tc>
        <w:tc>
          <w:tcPr>
            <w:tcW w:w="5406" w:type="dxa"/>
            <w:vAlign w:val="bottom"/>
          </w:tcPr>
          <w:p w14:paraId="1C9E4E54" w14:textId="77777777" w:rsidR="00126573" w:rsidRDefault="001265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电量定时上报时间下发</w:t>
            </w:r>
          </w:p>
        </w:tc>
      </w:tr>
      <w:tr w:rsidR="00944B73" w14:paraId="5CE1FA83" w14:textId="77777777">
        <w:tc>
          <w:tcPr>
            <w:tcW w:w="797" w:type="dxa"/>
          </w:tcPr>
          <w:p w14:paraId="3F72956D" w14:textId="77777777" w:rsidR="00944B73" w:rsidRDefault="00944B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9" w:type="dxa"/>
            <w:vAlign w:val="bottom"/>
          </w:tcPr>
          <w:p w14:paraId="29DB5430" w14:textId="77777777" w:rsidR="00944B73" w:rsidRDefault="00944B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0x8F</w:t>
            </w:r>
          </w:p>
        </w:tc>
        <w:tc>
          <w:tcPr>
            <w:tcW w:w="5406" w:type="dxa"/>
            <w:vAlign w:val="bottom"/>
          </w:tcPr>
          <w:p w14:paraId="5E397247" w14:textId="77777777" w:rsidR="00944B73" w:rsidRDefault="00944B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电箱升级下发</w:t>
            </w:r>
          </w:p>
        </w:tc>
      </w:tr>
    </w:tbl>
    <w:p w14:paraId="645462EE" w14:textId="77777777" w:rsidR="00B95FAC" w:rsidRDefault="00B95FAC"/>
    <w:p w14:paraId="14644185" w14:textId="77777777" w:rsidR="00B95FAC" w:rsidRDefault="00A67A76">
      <w:r>
        <w:t>疑问</w:t>
      </w:r>
      <w:r>
        <w:rPr>
          <w:rFonts w:hint="eastAsia"/>
        </w:rPr>
        <w:t>1:0x0E</w:t>
      </w:r>
      <w:r>
        <w:rPr>
          <w:rFonts w:hint="eastAsia"/>
        </w:rPr>
        <w:t>身份认证上报是指登录帧？</w:t>
      </w:r>
      <w:r w:rsidR="00486488">
        <w:rPr>
          <w:rFonts w:hint="eastAsia"/>
        </w:rPr>
        <w:t>是用户名</w:t>
      </w:r>
      <w:r w:rsidR="00486488">
        <w:rPr>
          <w:rFonts w:hint="eastAsia"/>
        </w:rPr>
        <w:t>+</w:t>
      </w:r>
      <w:r w:rsidR="00486488">
        <w:rPr>
          <w:rFonts w:hint="eastAsia"/>
        </w:rPr>
        <w:t>密码？</w:t>
      </w:r>
      <w:r>
        <w:rPr>
          <w:rFonts w:hint="eastAsia"/>
        </w:rPr>
        <w:t>具体格式没有定义；</w:t>
      </w:r>
      <w:r>
        <w:rPr>
          <w:rFonts w:hint="eastAsia"/>
        </w:rPr>
        <w:t>0x0F</w:t>
      </w:r>
      <w:r>
        <w:rPr>
          <w:rFonts w:hint="eastAsia"/>
        </w:rPr>
        <w:t>远程升级上报，上报哪些内容？</w:t>
      </w:r>
    </w:p>
    <w:p w14:paraId="653244DC" w14:textId="77777777" w:rsidR="00B95FAC" w:rsidDel="00740C70" w:rsidRDefault="00B95FAC">
      <w:pPr>
        <w:rPr>
          <w:del w:id="9" w:author="张 瑞" w:date="2019-04-11T17:15:00Z"/>
        </w:rPr>
      </w:pPr>
    </w:p>
    <w:p w14:paraId="548898F1" w14:textId="77777777" w:rsidR="00B95FAC" w:rsidDel="00740C70" w:rsidRDefault="00B95FAC">
      <w:pPr>
        <w:rPr>
          <w:del w:id="10" w:author="张 瑞" w:date="2019-04-11T17:15:00Z"/>
        </w:rPr>
      </w:pPr>
    </w:p>
    <w:p w14:paraId="17603A68" w14:textId="77777777" w:rsidR="00B95FAC" w:rsidDel="00740C70" w:rsidRDefault="00B95FAC">
      <w:pPr>
        <w:rPr>
          <w:del w:id="11" w:author="张 瑞" w:date="2019-04-11T17:15:00Z"/>
        </w:rPr>
      </w:pPr>
    </w:p>
    <w:p w14:paraId="61AD6DFD" w14:textId="77777777" w:rsidR="00B95FAC" w:rsidDel="00740C70" w:rsidRDefault="00B95FAC">
      <w:pPr>
        <w:rPr>
          <w:del w:id="12" w:author="张 瑞" w:date="2019-04-11T17:15:00Z"/>
        </w:rPr>
      </w:pPr>
    </w:p>
    <w:p w14:paraId="55616451" w14:textId="77777777" w:rsidR="00B95FAC" w:rsidRDefault="00B95FAC"/>
    <w:p w14:paraId="1452565D" w14:textId="77777777" w:rsidR="00B95FAC" w:rsidRDefault="00C44A8F">
      <w:pPr>
        <w:pStyle w:val="1"/>
      </w:pPr>
      <w:bookmarkStart w:id="13" w:name="_Toc467679736"/>
      <w:r>
        <w:rPr>
          <w:rFonts w:hint="eastAsia"/>
        </w:rPr>
        <w:lastRenderedPageBreak/>
        <w:t>2</w:t>
      </w:r>
      <w:r>
        <w:rPr>
          <w:rFonts w:hint="eastAsia"/>
        </w:rPr>
        <w:t>接口定义</w:t>
      </w:r>
      <w:bookmarkEnd w:id="13"/>
    </w:p>
    <w:p w14:paraId="35C7E695" w14:textId="77777777" w:rsidR="00B95FAC" w:rsidRDefault="00AC2ED2">
      <w:pPr>
        <w:pStyle w:val="2"/>
      </w:pPr>
      <w:bookmarkStart w:id="14" w:name="_Toc467679737"/>
      <w:r>
        <w:rPr>
          <w:rFonts w:hint="eastAsia"/>
        </w:rPr>
        <w:t>2.1</w:t>
      </w:r>
      <w:r>
        <w:rPr>
          <w:rFonts w:hint="eastAsia"/>
        </w:rPr>
        <w:t>集中器</w:t>
      </w:r>
      <w:r w:rsidR="00C44A8F">
        <w:rPr>
          <w:rFonts w:hint="eastAsia"/>
        </w:rPr>
        <w:t>告警数据上报</w:t>
      </w:r>
      <w:bookmarkEnd w:id="14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B95FAC" w14:paraId="4374384E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50E5AFD4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210" w:type="dxa"/>
            <w:vAlign w:val="center"/>
          </w:tcPr>
          <w:p w14:paraId="16973FB8" w14:textId="77777777" w:rsidR="00B95FAC" w:rsidRDefault="00C44A8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0x01</w:t>
            </w:r>
          </w:p>
        </w:tc>
      </w:tr>
      <w:tr w:rsidR="00B95FAC" w14:paraId="61EEC2C1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5CA0E698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210" w:type="dxa"/>
            <w:vAlign w:val="center"/>
          </w:tcPr>
          <w:p w14:paraId="23BB4264" w14:textId="77777777" w:rsidR="00B95FAC" w:rsidRDefault="00C44A8F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*N</w:t>
            </w:r>
            <w:r>
              <w:rPr>
                <w:rFonts w:ascii="宋体" w:hAnsi="宋体" w:cs="宋体" w:hint="eastAsia"/>
              </w:rPr>
              <w:t>（N</w:t>
            </w:r>
            <w:r>
              <w:rPr>
                <w:rFonts w:ascii="宋体" w:hAnsi="宋体" w:cs="宋体"/>
              </w:rPr>
              <w:t>为告警条数）</w:t>
            </w:r>
          </w:p>
        </w:tc>
      </w:tr>
      <w:tr w:rsidR="00B95FAC" w14:paraId="1B8DD026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1FB24A72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接口流程图</w:t>
            </w:r>
          </w:p>
        </w:tc>
        <w:tc>
          <w:tcPr>
            <w:tcW w:w="7210" w:type="dxa"/>
          </w:tcPr>
          <w:p w14:paraId="15DEB336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95FAC" w14:paraId="201CF0CD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2A76F7C1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接口方式</w:t>
            </w:r>
          </w:p>
        </w:tc>
        <w:tc>
          <w:tcPr>
            <w:tcW w:w="7210" w:type="dxa"/>
          </w:tcPr>
          <w:p w14:paraId="310B7890" w14:textId="77777777" w:rsidR="00B95FAC" w:rsidRDefault="00F65390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</w:t>
            </w:r>
            <w:r w:rsidR="00C44A8F">
              <w:rPr>
                <w:rFonts w:ascii="宋体" w:hAnsi="宋体" w:cs="宋体" w:hint="eastAsia"/>
              </w:rPr>
              <w:t>发布，</w:t>
            </w:r>
            <w:r>
              <w:rPr>
                <w:rFonts w:ascii="宋体" w:hAnsi="宋体" w:cs="宋体" w:hint="eastAsia"/>
              </w:rPr>
              <w:t>云平台</w:t>
            </w:r>
            <w:r w:rsidR="00C44A8F">
              <w:rPr>
                <w:rFonts w:ascii="宋体" w:hAnsi="宋体" w:cs="宋体" w:hint="eastAsia"/>
              </w:rPr>
              <w:t>订阅</w:t>
            </w:r>
          </w:p>
        </w:tc>
      </w:tr>
      <w:tr w:rsidR="00B95FAC" w14:paraId="5DBC8892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114E9CB3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数据流向</w:t>
            </w:r>
          </w:p>
        </w:tc>
        <w:tc>
          <w:tcPr>
            <w:tcW w:w="7210" w:type="dxa"/>
          </w:tcPr>
          <w:p w14:paraId="0FDE49A9" w14:textId="77777777" w:rsidR="00B95FAC" w:rsidRDefault="00F6539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</w:t>
            </w:r>
            <w:r w:rsidR="00C44A8F">
              <w:rPr>
                <w:rFonts w:ascii="宋体" w:hAnsi="宋体" w:cs="宋体" w:hint="eastAsia"/>
              </w:rPr>
              <w:t>-&gt;</w:t>
            </w:r>
            <w:r>
              <w:rPr>
                <w:rFonts w:ascii="宋体" w:hAnsi="宋体" w:cs="宋体" w:hint="eastAsia"/>
              </w:rPr>
              <w:t>云平台</w:t>
            </w:r>
          </w:p>
        </w:tc>
      </w:tr>
      <w:tr w:rsidR="00B95FAC" w14:paraId="23D16609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24D04160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数据频率</w:t>
            </w:r>
          </w:p>
        </w:tc>
        <w:tc>
          <w:tcPr>
            <w:tcW w:w="7210" w:type="dxa"/>
          </w:tcPr>
          <w:p w14:paraId="6468CEC6" w14:textId="77777777" w:rsidR="00B95FAC" w:rsidRDefault="00C44A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实时上报</w:t>
            </w:r>
          </w:p>
        </w:tc>
      </w:tr>
      <w:tr w:rsidR="00B95FAC" w14:paraId="3C2BDA3A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33443486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210" w:type="dxa"/>
          </w:tcPr>
          <w:p w14:paraId="5A9FB692" w14:textId="77777777" w:rsidR="00B95FAC" w:rsidRDefault="00C44A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当</w:t>
            </w:r>
            <w:r w:rsidR="00F527DD">
              <w:rPr>
                <w:rFonts w:ascii="宋体" w:hAnsi="宋体" w:cs="宋体" w:hint="eastAsia"/>
              </w:rPr>
              <w:t>集中器</w:t>
            </w:r>
            <w:r>
              <w:rPr>
                <w:rFonts w:ascii="宋体" w:hAnsi="宋体" w:cs="宋体" w:hint="eastAsia"/>
              </w:rPr>
              <w:t>有告警事件发生或告警事件恢复时，</w:t>
            </w:r>
            <w:r w:rsidR="00F527DD">
              <w:rPr>
                <w:rFonts w:ascii="宋体" w:hAnsi="宋体" w:cs="宋体" w:hint="eastAsia"/>
              </w:rPr>
              <w:t>集中器</w:t>
            </w:r>
            <w:r>
              <w:rPr>
                <w:rFonts w:ascii="宋体" w:hAnsi="宋体" w:cs="宋体" w:hint="eastAsia"/>
              </w:rPr>
              <w:t>主动向MQTT服务器发送数据</w:t>
            </w:r>
          </w:p>
        </w:tc>
      </w:tr>
      <w:tr w:rsidR="00B95FAC" w14:paraId="69326490" w14:textId="77777777">
        <w:trPr>
          <w:jc w:val="center"/>
        </w:trPr>
        <w:tc>
          <w:tcPr>
            <w:tcW w:w="8500" w:type="dxa"/>
            <w:gridSpan w:val="2"/>
            <w:shd w:val="clear" w:color="auto" w:fill="D9D9D9"/>
          </w:tcPr>
          <w:p w14:paraId="795FBF14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56E66D64" w14:textId="77777777">
        <w:trPr>
          <w:jc w:val="center"/>
        </w:trPr>
        <w:tc>
          <w:tcPr>
            <w:tcW w:w="8500" w:type="dxa"/>
            <w:gridSpan w:val="2"/>
            <w:shd w:val="clear" w:color="auto" w:fill="auto"/>
          </w:tcPr>
          <w:tbl>
            <w:tblPr>
              <w:tblW w:w="8640" w:type="dxa"/>
              <w:tblLayout w:type="fixed"/>
              <w:tblLook w:val="04A0" w:firstRow="1" w:lastRow="0" w:firstColumn="1" w:lastColumn="0" w:noHBand="0" w:noVBand="1"/>
            </w:tblPr>
            <w:tblGrid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  <w:tblGridChange w:id="15">
                <w:tblGrid>
                  <w:gridCol w:w="1080"/>
                  <w:gridCol w:w="1080"/>
                  <w:gridCol w:w="1080"/>
                  <w:gridCol w:w="1080"/>
                  <w:gridCol w:w="1080"/>
                  <w:gridCol w:w="1080"/>
                  <w:gridCol w:w="1080"/>
                  <w:gridCol w:w="1080"/>
                </w:tblGrid>
              </w:tblGridChange>
            </w:tblGrid>
            <w:tr w:rsidR="009C4CE4" w:rsidRPr="009C4CE4" w14:paraId="18B1753D" w14:textId="77777777" w:rsidTr="009C4CE4">
              <w:trPr>
                <w:trHeight w:val="300"/>
                <w:ins w:id="16" w:author="Windows 用户" w:date="2019-04-04T14:46:00Z"/>
              </w:trPr>
              <w:tc>
                <w:tcPr>
                  <w:tcW w:w="2160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000000" w:fill="D6DCE4"/>
                  <w:vAlign w:val="center"/>
                  <w:hideMark/>
                </w:tcPr>
                <w:p w14:paraId="4D48E3B8" w14:textId="77777777" w:rsidR="009C4CE4" w:rsidRPr="009C4CE4" w:rsidRDefault="009C4CE4" w:rsidP="009C4CE4">
                  <w:pPr>
                    <w:widowControl/>
                    <w:jc w:val="center"/>
                    <w:rPr>
                      <w:ins w:id="1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8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1</w:t>
                    </w:r>
                  </w:ins>
                </w:p>
              </w:tc>
              <w:tc>
                <w:tcPr>
                  <w:tcW w:w="2160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000000" w:fill="D6DCE4"/>
                  <w:vAlign w:val="center"/>
                  <w:hideMark/>
                </w:tcPr>
                <w:p w14:paraId="0054E9E8" w14:textId="77777777" w:rsidR="009C4CE4" w:rsidRPr="009C4CE4" w:rsidRDefault="009C4CE4" w:rsidP="009C4CE4">
                  <w:pPr>
                    <w:widowControl/>
                    <w:jc w:val="center"/>
                    <w:rPr>
                      <w:ins w:id="1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0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2</w:t>
                    </w:r>
                  </w:ins>
                </w:p>
              </w:tc>
              <w:tc>
                <w:tcPr>
                  <w:tcW w:w="2160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000000" w:fill="D6DCE4"/>
                  <w:vAlign w:val="center"/>
                  <w:hideMark/>
                </w:tcPr>
                <w:p w14:paraId="549E1783" w14:textId="77777777" w:rsidR="009C4CE4" w:rsidRPr="009C4CE4" w:rsidRDefault="009C4CE4" w:rsidP="009C4CE4">
                  <w:pPr>
                    <w:widowControl/>
                    <w:jc w:val="center"/>
                    <w:rPr>
                      <w:ins w:id="2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2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  <w:ins w:id="23" w:author="Windows 用户" w:date="2019-04-04T15:36:00Z">
                    <w:r w:rsidR="00D87B12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3</w:t>
                    </w:r>
                  </w:ins>
                </w:p>
              </w:tc>
              <w:tc>
                <w:tcPr>
                  <w:tcW w:w="216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000000" w:fill="D6DCE4"/>
                  <w:vAlign w:val="center"/>
                  <w:hideMark/>
                </w:tcPr>
                <w:p w14:paraId="4FF8D934" w14:textId="77777777" w:rsidR="009C4CE4" w:rsidRPr="009C4CE4" w:rsidRDefault="00D87B12" w:rsidP="009C4CE4">
                  <w:pPr>
                    <w:widowControl/>
                    <w:jc w:val="center"/>
                    <w:rPr>
                      <w:ins w:id="24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5" w:author="Windows 用户" w:date="2019-04-04T15:36:00Z">
                    <w:r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4</w:t>
                    </w:r>
                  </w:ins>
                </w:p>
              </w:tc>
            </w:tr>
            <w:tr w:rsidR="009C4CE4" w:rsidRPr="009C4CE4" w14:paraId="3D77B6A1" w14:textId="77777777" w:rsidTr="009C4CE4">
              <w:trPr>
                <w:trHeight w:val="300"/>
                <w:ins w:id="26" w:author="Windows 用户" w:date="2019-04-04T14:46:00Z"/>
              </w:trPr>
              <w:tc>
                <w:tcPr>
                  <w:tcW w:w="2160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000000" w:fill="D9D9D9"/>
                  <w:vAlign w:val="center"/>
                  <w:hideMark/>
                </w:tcPr>
                <w:p w14:paraId="6AEB545D" w14:textId="77777777" w:rsidR="009C4CE4" w:rsidRPr="009C4CE4" w:rsidRDefault="009C4CE4" w:rsidP="009C4CE4">
                  <w:pPr>
                    <w:widowControl/>
                    <w:jc w:val="center"/>
                    <w:rPr>
                      <w:ins w:id="2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8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信息源</w:t>
                    </w:r>
                  </w:ins>
                </w:p>
              </w:tc>
              <w:tc>
                <w:tcPr>
                  <w:tcW w:w="2160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000000" w:fill="D9D9D9"/>
                  <w:vAlign w:val="center"/>
                  <w:hideMark/>
                </w:tcPr>
                <w:p w14:paraId="61105E42" w14:textId="77777777" w:rsidR="009C4CE4" w:rsidRPr="009C4CE4" w:rsidRDefault="009C4CE4" w:rsidP="009C4CE4">
                  <w:pPr>
                    <w:widowControl/>
                    <w:jc w:val="center"/>
                    <w:rPr>
                      <w:ins w:id="2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30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编号</w:t>
                    </w:r>
                  </w:ins>
                </w:p>
              </w:tc>
              <w:tc>
                <w:tcPr>
                  <w:tcW w:w="2160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000000" w:fill="D9D9D9"/>
                  <w:vAlign w:val="center"/>
                  <w:hideMark/>
                </w:tcPr>
                <w:p w14:paraId="4BFCE829" w14:textId="77777777" w:rsidR="009C4CE4" w:rsidRPr="009C4CE4" w:rsidRDefault="009C4CE4" w:rsidP="009C4CE4">
                  <w:pPr>
                    <w:widowControl/>
                    <w:jc w:val="center"/>
                    <w:rPr>
                      <w:ins w:id="3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32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  <w:ins w:id="33" w:author="Windows 用户" w:date="2019-04-04T15:37:00Z">
                    <w:r w:rsidR="00743072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内容</w:t>
                    </w:r>
                  </w:ins>
                </w:p>
              </w:tc>
              <w:tc>
                <w:tcPr>
                  <w:tcW w:w="2160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000000" w:fill="D9D9D9"/>
                  <w:vAlign w:val="center"/>
                  <w:hideMark/>
                </w:tcPr>
                <w:p w14:paraId="40635319" w14:textId="77777777" w:rsidR="009C4CE4" w:rsidRPr="009C4CE4" w:rsidRDefault="009C4CE4" w:rsidP="009C4CE4">
                  <w:pPr>
                    <w:widowControl/>
                    <w:jc w:val="center"/>
                    <w:rPr>
                      <w:ins w:id="34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35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值</w:t>
                    </w:r>
                  </w:ins>
                </w:p>
              </w:tc>
            </w:tr>
            <w:tr w:rsidR="009C4CE4" w:rsidRPr="009C4CE4" w14:paraId="2CAA9842" w14:textId="77777777" w:rsidTr="009C4CE4">
              <w:trPr>
                <w:trHeight w:val="300"/>
                <w:ins w:id="36" w:author="Windows 用户" w:date="2019-04-04T14:46:00Z"/>
              </w:trPr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34A62272" w14:textId="77777777" w:rsidR="009C4CE4" w:rsidRPr="009C4CE4" w:rsidRDefault="009C4CE4" w:rsidP="009C4CE4">
                  <w:pPr>
                    <w:widowControl/>
                    <w:jc w:val="left"/>
                    <w:rPr>
                      <w:ins w:id="3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38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编码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64842EBA" w14:textId="77777777" w:rsidR="009C4CE4" w:rsidRPr="009C4CE4" w:rsidRDefault="009C4CE4" w:rsidP="009C4CE4">
                  <w:pPr>
                    <w:widowControl/>
                    <w:jc w:val="left"/>
                    <w:rPr>
                      <w:ins w:id="3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40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功能定义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3E018211" w14:textId="77777777" w:rsidR="009C4CE4" w:rsidRPr="009C4CE4" w:rsidRDefault="009C4CE4" w:rsidP="009C4CE4">
                  <w:pPr>
                    <w:widowControl/>
                    <w:jc w:val="left"/>
                    <w:rPr>
                      <w:ins w:id="4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42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编码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5AE7A09D" w14:textId="77777777" w:rsidR="009C4CE4" w:rsidRPr="009C4CE4" w:rsidRDefault="009C4CE4" w:rsidP="009C4CE4">
                  <w:pPr>
                    <w:widowControl/>
                    <w:jc w:val="left"/>
                    <w:rPr>
                      <w:ins w:id="4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44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功能定义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03098A18" w14:textId="77777777" w:rsidR="009C4CE4" w:rsidRPr="009C4CE4" w:rsidRDefault="009C4CE4" w:rsidP="009C4CE4">
                  <w:pPr>
                    <w:widowControl/>
                    <w:jc w:val="left"/>
                    <w:rPr>
                      <w:ins w:id="45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46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编码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20037324" w14:textId="77777777" w:rsidR="009C4CE4" w:rsidRPr="009C4CE4" w:rsidRDefault="009C4CE4" w:rsidP="009C4CE4">
                  <w:pPr>
                    <w:widowControl/>
                    <w:jc w:val="left"/>
                    <w:rPr>
                      <w:ins w:id="4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48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功能定义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3F64FD4E" w14:textId="77777777" w:rsidR="009C4CE4" w:rsidRPr="009C4CE4" w:rsidRDefault="009C4CE4" w:rsidP="009C4CE4">
                  <w:pPr>
                    <w:widowControl/>
                    <w:jc w:val="left"/>
                    <w:rPr>
                      <w:ins w:id="4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50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编码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20565FEC" w14:textId="77777777" w:rsidR="009C4CE4" w:rsidRPr="009C4CE4" w:rsidRDefault="009C4CE4" w:rsidP="009C4CE4">
                  <w:pPr>
                    <w:widowControl/>
                    <w:jc w:val="left"/>
                    <w:rPr>
                      <w:ins w:id="5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52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功能定义</w:t>
                    </w:r>
                  </w:ins>
                </w:p>
              </w:tc>
            </w:tr>
            <w:tr w:rsidR="009C4CE4" w:rsidRPr="009C4CE4" w14:paraId="6297E4B7" w14:textId="77777777" w:rsidTr="009C4CE4">
              <w:trPr>
                <w:trHeight w:val="585"/>
                <w:ins w:id="53" w:author="Windows 用户" w:date="2019-04-04T14:46:00Z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79FE64F" w14:textId="77777777" w:rsidR="009C4CE4" w:rsidRPr="009C4CE4" w:rsidRDefault="009C4CE4" w:rsidP="009C4CE4">
                  <w:pPr>
                    <w:widowControl/>
                    <w:jc w:val="left"/>
                    <w:rPr>
                      <w:ins w:id="54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55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0x01</w:t>
                    </w:r>
                  </w:ins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C531F5E" w14:textId="77777777" w:rsidR="009C4CE4" w:rsidRPr="009C4CE4" w:rsidRDefault="009C4CE4" w:rsidP="009C4CE4">
                  <w:pPr>
                    <w:widowControl/>
                    <w:jc w:val="left"/>
                    <w:rPr>
                      <w:ins w:id="56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57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进线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BE73B9A" w14:textId="77777777" w:rsidR="009C4CE4" w:rsidRPr="009C4CE4" w:rsidRDefault="009C4CE4" w:rsidP="009C4CE4">
                  <w:pPr>
                    <w:widowControl/>
                    <w:jc w:val="left"/>
                    <w:rPr>
                      <w:ins w:id="58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59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0x00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0E676B5" w14:textId="77777777" w:rsidR="009C4CE4" w:rsidRPr="009C4CE4" w:rsidRDefault="009C4CE4" w:rsidP="009C4CE4">
                  <w:pPr>
                    <w:widowControl/>
                    <w:jc w:val="left"/>
                    <w:rPr>
                      <w:ins w:id="60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61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A相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464EFF2" w14:textId="77777777" w:rsidR="009C4CE4" w:rsidRPr="009C4CE4" w:rsidRDefault="009C4CE4" w:rsidP="009C4CE4">
                  <w:pPr>
                    <w:widowControl/>
                    <w:jc w:val="left"/>
                    <w:rPr>
                      <w:ins w:id="62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63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0x01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F55E9DD" w14:textId="77777777" w:rsidR="009C4CE4" w:rsidRPr="009C4CE4" w:rsidRDefault="009C4CE4" w:rsidP="009C4CE4">
                  <w:pPr>
                    <w:widowControl/>
                    <w:jc w:val="left"/>
                    <w:rPr>
                      <w:ins w:id="64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65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电流上限告警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DF979AF" w14:textId="77777777" w:rsidR="009C4CE4" w:rsidRPr="009C4CE4" w:rsidRDefault="009C4CE4" w:rsidP="009C4CE4">
                  <w:pPr>
                    <w:widowControl/>
                    <w:jc w:val="left"/>
                    <w:rPr>
                      <w:ins w:id="66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67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0x00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6BE0378" w14:textId="77777777" w:rsidR="009C4CE4" w:rsidRPr="009C4CE4" w:rsidRDefault="009C4CE4" w:rsidP="009C4CE4">
                  <w:pPr>
                    <w:widowControl/>
                    <w:jc w:val="left"/>
                    <w:rPr>
                      <w:ins w:id="68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69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恢复</w:t>
                    </w:r>
                  </w:ins>
                </w:p>
              </w:tc>
            </w:tr>
            <w:tr w:rsidR="009C4CE4" w:rsidRPr="009C4CE4" w14:paraId="426DEA38" w14:textId="77777777" w:rsidTr="009C4CE4">
              <w:trPr>
                <w:trHeight w:val="585"/>
                <w:ins w:id="70" w:author="Windows 用户" w:date="2019-04-04T14:46:00Z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2E1D50" w14:textId="77777777" w:rsidR="009C4CE4" w:rsidRPr="009C4CE4" w:rsidRDefault="009C4CE4" w:rsidP="009C4CE4">
                  <w:pPr>
                    <w:widowControl/>
                    <w:jc w:val="left"/>
                    <w:rPr>
                      <w:ins w:id="7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1C27884A" w14:textId="77777777" w:rsidR="009C4CE4" w:rsidRPr="009C4CE4" w:rsidRDefault="009C4CE4" w:rsidP="009C4CE4">
                  <w:pPr>
                    <w:widowControl/>
                    <w:jc w:val="left"/>
                    <w:rPr>
                      <w:ins w:id="72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3A44D09" w14:textId="77777777" w:rsidR="009C4CE4" w:rsidRPr="009C4CE4" w:rsidRDefault="009C4CE4" w:rsidP="009C4CE4">
                  <w:pPr>
                    <w:widowControl/>
                    <w:jc w:val="left"/>
                    <w:rPr>
                      <w:ins w:id="7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74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0x01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12C170E" w14:textId="77777777" w:rsidR="009C4CE4" w:rsidRPr="009C4CE4" w:rsidRDefault="009C4CE4" w:rsidP="009C4CE4">
                  <w:pPr>
                    <w:widowControl/>
                    <w:jc w:val="left"/>
                    <w:rPr>
                      <w:ins w:id="75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76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B相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37D442F" w14:textId="77777777" w:rsidR="009C4CE4" w:rsidRPr="009C4CE4" w:rsidRDefault="009C4CE4" w:rsidP="009C4CE4">
                  <w:pPr>
                    <w:widowControl/>
                    <w:jc w:val="left"/>
                    <w:rPr>
                      <w:ins w:id="7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78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0x02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7AD9F96" w14:textId="77777777" w:rsidR="009C4CE4" w:rsidRPr="009C4CE4" w:rsidRDefault="009C4CE4" w:rsidP="009C4CE4">
                  <w:pPr>
                    <w:widowControl/>
                    <w:jc w:val="left"/>
                    <w:rPr>
                      <w:ins w:id="7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80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电流上限保护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ACFEF2C" w14:textId="77777777" w:rsidR="009C4CE4" w:rsidRPr="009C4CE4" w:rsidRDefault="009C4CE4" w:rsidP="009C4CE4">
                  <w:pPr>
                    <w:widowControl/>
                    <w:jc w:val="left"/>
                    <w:rPr>
                      <w:ins w:id="8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82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0x01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6172EE0" w14:textId="77777777" w:rsidR="009C4CE4" w:rsidRPr="009C4CE4" w:rsidRDefault="009C4CE4" w:rsidP="009C4CE4">
                  <w:pPr>
                    <w:widowControl/>
                    <w:jc w:val="left"/>
                    <w:rPr>
                      <w:ins w:id="8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84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产生</w:t>
                    </w:r>
                  </w:ins>
                </w:p>
              </w:tc>
            </w:tr>
            <w:tr w:rsidR="009C4CE4" w:rsidRPr="009C4CE4" w14:paraId="57D27564" w14:textId="77777777" w:rsidTr="009C4CE4">
              <w:trPr>
                <w:trHeight w:val="585"/>
                <w:ins w:id="85" w:author="Windows 用户" w:date="2019-04-04T14:46:00Z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DBF2B95" w14:textId="77777777" w:rsidR="009C4CE4" w:rsidRPr="009C4CE4" w:rsidRDefault="009C4CE4" w:rsidP="009C4CE4">
                  <w:pPr>
                    <w:widowControl/>
                    <w:jc w:val="left"/>
                    <w:rPr>
                      <w:ins w:id="86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9F7A04F" w14:textId="77777777" w:rsidR="009C4CE4" w:rsidRPr="009C4CE4" w:rsidRDefault="009C4CE4" w:rsidP="009C4CE4">
                  <w:pPr>
                    <w:widowControl/>
                    <w:jc w:val="left"/>
                    <w:rPr>
                      <w:ins w:id="8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BCDE4D8" w14:textId="77777777" w:rsidR="009C4CE4" w:rsidRPr="009C4CE4" w:rsidRDefault="009C4CE4" w:rsidP="009C4CE4">
                  <w:pPr>
                    <w:widowControl/>
                    <w:jc w:val="left"/>
                    <w:rPr>
                      <w:ins w:id="88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89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0x02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4D10CE9" w14:textId="77777777" w:rsidR="009C4CE4" w:rsidRPr="009C4CE4" w:rsidRDefault="009C4CE4" w:rsidP="009C4CE4">
                  <w:pPr>
                    <w:widowControl/>
                    <w:jc w:val="left"/>
                    <w:rPr>
                      <w:ins w:id="90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91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C相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2E90356" w14:textId="77777777" w:rsidR="009C4CE4" w:rsidRPr="009C4CE4" w:rsidRDefault="009C4CE4" w:rsidP="009C4CE4">
                  <w:pPr>
                    <w:widowControl/>
                    <w:jc w:val="left"/>
                    <w:rPr>
                      <w:ins w:id="92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93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0x03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031D907" w14:textId="77777777" w:rsidR="009C4CE4" w:rsidRPr="009C4CE4" w:rsidRDefault="009C4CE4" w:rsidP="009C4CE4">
                  <w:pPr>
                    <w:widowControl/>
                    <w:jc w:val="left"/>
                    <w:rPr>
                      <w:ins w:id="94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95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电压上限告警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35FB2C5" w14:textId="77777777" w:rsidR="009C4CE4" w:rsidRPr="009C4CE4" w:rsidRDefault="009C4CE4" w:rsidP="009C4CE4">
                  <w:pPr>
                    <w:widowControl/>
                    <w:jc w:val="left"/>
                    <w:rPr>
                      <w:ins w:id="96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97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959DF26" w14:textId="77777777" w:rsidR="009C4CE4" w:rsidRPr="009C4CE4" w:rsidRDefault="009C4CE4" w:rsidP="009C4CE4">
                  <w:pPr>
                    <w:widowControl/>
                    <w:jc w:val="left"/>
                    <w:rPr>
                      <w:ins w:id="98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99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  <w:tr w:rsidR="009C4CE4" w:rsidRPr="009C4CE4" w14:paraId="2EA2F55B" w14:textId="77777777" w:rsidTr="009C4CE4">
              <w:trPr>
                <w:trHeight w:val="585"/>
                <w:ins w:id="100" w:author="Windows 用户" w:date="2019-04-04T14:46:00Z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FEE6D32" w14:textId="77777777" w:rsidR="009C4CE4" w:rsidRPr="009C4CE4" w:rsidRDefault="009C4CE4" w:rsidP="009C4CE4">
                  <w:pPr>
                    <w:widowControl/>
                    <w:jc w:val="left"/>
                    <w:rPr>
                      <w:ins w:id="10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8DFF846" w14:textId="77777777" w:rsidR="009C4CE4" w:rsidRPr="009C4CE4" w:rsidRDefault="009C4CE4" w:rsidP="009C4CE4">
                  <w:pPr>
                    <w:widowControl/>
                    <w:jc w:val="left"/>
                    <w:rPr>
                      <w:ins w:id="102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344587F" w14:textId="77777777" w:rsidR="009C4CE4" w:rsidRPr="009C4CE4" w:rsidRDefault="009C4CE4" w:rsidP="009C4CE4">
                  <w:pPr>
                    <w:widowControl/>
                    <w:jc w:val="left"/>
                    <w:rPr>
                      <w:ins w:id="10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04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0x03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003A30D" w14:textId="77777777" w:rsidR="009C4CE4" w:rsidRPr="009C4CE4" w:rsidRDefault="009C4CE4" w:rsidP="009C4CE4">
                  <w:pPr>
                    <w:widowControl/>
                    <w:jc w:val="left"/>
                    <w:rPr>
                      <w:ins w:id="105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gramStart"/>
                  <w:ins w:id="106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合相</w:t>
                    </w:r>
                    <w:proofErr w:type="gramEnd"/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6931C4A" w14:textId="77777777" w:rsidR="009C4CE4" w:rsidRPr="009C4CE4" w:rsidRDefault="009C4CE4" w:rsidP="009C4CE4">
                  <w:pPr>
                    <w:widowControl/>
                    <w:jc w:val="left"/>
                    <w:rPr>
                      <w:ins w:id="10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08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0x04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4B1294F" w14:textId="77777777" w:rsidR="009C4CE4" w:rsidRPr="009C4CE4" w:rsidRDefault="009C4CE4" w:rsidP="009C4CE4">
                  <w:pPr>
                    <w:widowControl/>
                    <w:jc w:val="left"/>
                    <w:rPr>
                      <w:ins w:id="10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10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电压上限保护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B8AA126" w14:textId="77777777" w:rsidR="009C4CE4" w:rsidRPr="009C4CE4" w:rsidRDefault="009C4CE4" w:rsidP="009C4CE4">
                  <w:pPr>
                    <w:widowControl/>
                    <w:jc w:val="left"/>
                    <w:rPr>
                      <w:ins w:id="11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12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0552CC3" w14:textId="77777777" w:rsidR="009C4CE4" w:rsidRPr="009C4CE4" w:rsidRDefault="009C4CE4" w:rsidP="009C4CE4">
                  <w:pPr>
                    <w:widowControl/>
                    <w:jc w:val="left"/>
                    <w:rPr>
                      <w:ins w:id="11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14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  <w:tr w:rsidR="009C4CE4" w:rsidRPr="009C4CE4" w14:paraId="4E3F96B0" w14:textId="77777777" w:rsidTr="009C4CE4">
              <w:trPr>
                <w:trHeight w:val="585"/>
                <w:ins w:id="115" w:author="Windows 用户" w:date="2019-04-04T14:46:00Z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CAB6698" w14:textId="77777777" w:rsidR="009C4CE4" w:rsidRPr="009C4CE4" w:rsidRDefault="009C4CE4" w:rsidP="009C4CE4">
                  <w:pPr>
                    <w:widowControl/>
                    <w:jc w:val="left"/>
                    <w:rPr>
                      <w:ins w:id="116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17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0x02</w:t>
                    </w:r>
                  </w:ins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68BBA73" w14:textId="77777777" w:rsidR="009C4CE4" w:rsidRPr="009C4CE4" w:rsidRDefault="009C4CE4" w:rsidP="009C4CE4">
                  <w:pPr>
                    <w:widowControl/>
                    <w:jc w:val="left"/>
                    <w:rPr>
                      <w:ins w:id="118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19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回路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97C9078" w14:textId="77777777" w:rsidR="009C4CE4" w:rsidRPr="009C4CE4" w:rsidRDefault="009C4CE4" w:rsidP="009C4CE4">
                  <w:pPr>
                    <w:widowControl/>
                    <w:jc w:val="left"/>
                    <w:rPr>
                      <w:ins w:id="120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21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0x01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ABEF209" w14:textId="77777777" w:rsidR="009C4CE4" w:rsidRPr="009C4CE4" w:rsidRDefault="009C4CE4" w:rsidP="009C4CE4">
                  <w:pPr>
                    <w:widowControl/>
                    <w:jc w:val="left"/>
                    <w:rPr>
                      <w:ins w:id="122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23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第1回路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A57FDB6" w14:textId="77777777" w:rsidR="009C4CE4" w:rsidRPr="009C4CE4" w:rsidRDefault="009C4CE4" w:rsidP="009C4CE4">
                  <w:pPr>
                    <w:widowControl/>
                    <w:jc w:val="left"/>
                    <w:rPr>
                      <w:ins w:id="124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25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0x05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CAD2307" w14:textId="77777777" w:rsidR="009C4CE4" w:rsidRPr="009C4CE4" w:rsidRDefault="009C4CE4" w:rsidP="009C4CE4">
                  <w:pPr>
                    <w:widowControl/>
                    <w:jc w:val="left"/>
                    <w:rPr>
                      <w:ins w:id="126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27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电压下限告警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925C3AC" w14:textId="77777777" w:rsidR="009C4CE4" w:rsidRPr="009C4CE4" w:rsidRDefault="009C4CE4" w:rsidP="009C4CE4">
                  <w:pPr>
                    <w:widowControl/>
                    <w:jc w:val="left"/>
                    <w:rPr>
                      <w:ins w:id="128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29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8D06856" w14:textId="77777777" w:rsidR="009C4CE4" w:rsidRPr="009C4CE4" w:rsidRDefault="009C4CE4" w:rsidP="009C4CE4">
                  <w:pPr>
                    <w:widowControl/>
                    <w:jc w:val="left"/>
                    <w:rPr>
                      <w:ins w:id="130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31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  <w:tr w:rsidR="009C4CE4" w:rsidRPr="009C4CE4" w14:paraId="39927BA7" w14:textId="77777777" w:rsidTr="009C4CE4">
              <w:trPr>
                <w:trHeight w:val="585"/>
                <w:ins w:id="132" w:author="Windows 用户" w:date="2019-04-04T14:46:00Z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84C9E8" w14:textId="77777777" w:rsidR="009C4CE4" w:rsidRPr="009C4CE4" w:rsidRDefault="009C4CE4" w:rsidP="009C4CE4">
                  <w:pPr>
                    <w:widowControl/>
                    <w:jc w:val="left"/>
                    <w:rPr>
                      <w:ins w:id="13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1942BFAC" w14:textId="77777777" w:rsidR="009C4CE4" w:rsidRPr="009C4CE4" w:rsidRDefault="009C4CE4" w:rsidP="009C4CE4">
                  <w:pPr>
                    <w:widowControl/>
                    <w:jc w:val="left"/>
                    <w:rPr>
                      <w:ins w:id="134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0BFDCA9" w14:textId="77777777" w:rsidR="009C4CE4" w:rsidRPr="009C4CE4" w:rsidRDefault="009C4CE4" w:rsidP="009C4CE4">
                  <w:pPr>
                    <w:widowControl/>
                    <w:jc w:val="left"/>
                    <w:rPr>
                      <w:ins w:id="135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36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0x02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B811B8E" w14:textId="77777777" w:rsidR="009C4CE4" w:rsidRPr="009C4CE4" w:rsidRDefault="009C4CE4" w:rsidP="009C4CE4">
                  <w:pPr>
                    <w:widowControl/>
                    <w:jc w:val="left"/>
                    <w:rPr>
                      <w:ins w:id="13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38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第2回路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30B0076" w14:textId="77777777" w:rsidR="009C4CE4" w:rsidRPr="009C4CE4" w:rsidRDefault="009C4CE4" w:rsidP="009C4CE4">
                  <w:pPr>
                    <w:widowControl/>
                    <w:jc w:val="left"/>
                    <w:rPr>
                      <w:ins w:id="13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40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0x06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81D7B98" w14:textId="77777777" w:rsidR="009C4CE4" w:rsidRPr="009C4CE4" w:rsidRDefault="009C4CE4" w:rsidP="009C4CE4">
                  <w:pPr>
                    <w:widowControl/>
                    <w:jc w:val="left"/>
                    <w:rPr>
                      <w:ins w:id="14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42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电压下限保护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E1B500F" w14:textId="77777777" w:rsidR="009C4CE4" w:rsidRPr="009C4CE4" w:rsidRDefault="009C4CE4" w:rsidP="009C4CE4">
                  <w:pPr>
                    <w:widowControl/>
                    <w:jc w:val="left"/>
                    <w:rPr>
                      <w:ins w:id="14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44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8DB211E" w14:textId="77777777" w:rsidR="009C4CE4" w:rsidRPr="009C4CE4" w:rsidRDefault="009C4CE4" w:rsidP="009C4CE4">
                  <w:pPr>
                    <w:widowControl/>
                    <w:jc w:val="left"/>
                    <w:rPr>
                      <w:ins w:id="145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46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  <w:tr w:rsidR="009C4CE4" w:rsidRPr="009C4CE4" w14:paraId="0E11FC6A" w14:textId="77777777" w:rsidTr="009C4CE4">
              <w:trPr>
                <w:trHeight w:val="585"/>
                <w:ins w:id="147" w:author="Windows 用户" w:date="2019-04-04T14:46:00Z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439E83E5" w14:textId="77777777" w:rsidR="009C4CE4" w:rsidRPr="009C4CE4" w:rsidRDefault="009C4CE4" w:rsidP="009C4CE4">
                  <w:pPr>
                    <w:widowControl/>
                    <w:jc w:val="left"/>
                    <w:rPr>
                      <w:ins w:id="148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336B3F2" w14:textId="77777777" w:rsidR="009C4CE4" w:rsidRPr="009C4CE4" w:rsidRDefault="009C4CE4" w:rsidP="009C4CE4">
                  <w:pPr>
                    <w:widowControl/>
                    <w:jc w:val="left"/>
                    <w:rPr>
                      <w:ins w:id="14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4A216E4" w14:textId="77777777" w:rsidR="009C4CE4" w:rsidRPr="009C4CE4" w:rsidRDefault="009C4CE4" w:rsidP="009C4CE4">
                  <w:pPr>
                    <w:widowControl/>
                    <w:jc w:val="left"/>
                    <w:rPr>
                      <w:ins w:id="150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51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0x03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95509B5" w14:textId="77777777" w:rsidR="009C4CE4" w:rsidRPr="009C4CE4" w:rsidRDefault="009C4CE4" w:rsidP="009C4CE4">
                  <w:pPr>
                    <w:widowControl/>
                    <w:jc w:val="left"/>
                    <w:rPr>
                      <w:ins w:id="152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53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第3回路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E625FA2" w14:textId="77777777" w:rsidR="009C4CE4" w:rsidRPr="009C4CE4" w:rsidRDefault="009C4CE4" w:rsidP="009C4CE4">
                  <w:pPr>
                    <w:widowControl/>
                    <w:jc w:val="left"/>
                    <w:rPr>
                      <w:ins w:id="154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55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0x07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EFBC5DC" w14:textId="77777777" w:rsidR="009C4CE4" w:rsidRPr="009C4CE4" w:rsidRDefault="009C4CE4" w:rsidP="009C4CE4">
                  <w:pPr>
                    <w:widowControl/>
                    <w:jc w:val="left"/>
                    <w:rPr>
                      <w:ins w:id="156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57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温度上限告警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BE25413" w14:textId="77777777" w:rsidR="009C4CE4" w:rsidRPr="009C4CE4" w:rsidRDefault="009C4CE4" w:rsidP="009C4CE4">
                  <w:pPr>
                    <w:widowControl/>
                    <w:jc w:val="left"/>
                    <w:rPr>
                      <w:ins w:id="158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59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4C03DDB" w14:textId="77777777" w:rsidR="009C4CE4" w:rsidRPr="009C4CE4" w:rsidRDefault="009C4CE4" w:rsidP="009C4CE4">
                  <w:pPr>
                    <w:widowControl/>
                    <w:jc w:val="left"/>
                    <w:rPr>
                      <w:ins w:id="160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61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  <w:tr w:rsidR="009C4CE4" w:rsidRPr="009C4CE4" w14:paraId="2DF7565A" w14:textId="77777777" w:rsidTr="009C4CE4">
              <w:trPr>
                <w:trHeight w:val="585"/>
                <w:ins w:id="162" w:author="Windows 用户" w:date="2019-04-04T14:46:00Z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630D19BD" w14:textId="77777777" w:rsidR="009C4CE4" w:rsidRPr="009C4CE4" w:rsidRDefault="009C4CE4" w:rsidP="009C4CE4">
                  <w:pPr>
                    <w:widowControl/>
                    <w:jc w:val="left"/>
                    <w:rPr>
                      <w:ins w:id="16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8A16073" w14:textId="77777777" w:rsidR="009C4CE4" w:rsidRPr="009C4CE4" w:rsidRDefault="009C4CE4" w:rsidP="009C4CE4">
                  <w:pPr>
                    <w:widowControl/>
                    <w:jc w:val="left"/>
                    <w:rPr>
                      <w:ins w:id="164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1FDC7C3" w14:textId="77777777" w:rsidR="009C4CE4" w:rsidRPr="009C4CE4" w:rsidRDefault="009C4CE4" w:rsidP="009C4CE4">
                  <w:pPr>
                    <w:widowControl/>
                    <w:jc w:val="left"/>
                    <w:rPr>
                      <w:ins w:id="165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66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。。。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FE54F37" w14:textId="77777777" w:rsidR="009C4CE4" w:rsidRPr="009C4CE4" w:rsidRDefault="009C4CE4" w:rsidP="009C4CE4">
                  <w:pPr>
                    <w:widowControl/>
                    <w:jc w:val="left"/>
                    <w:rPr>
                      <w:ins w:id="16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68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。。。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B1CE6D8" w14:textId="77777777" w:rsidR="009C4CE4" w:rsidRPr="009C4CE4" w:rsidRDefault="009C4CE4" w:rsidP="009C4CE4">
                  <w:pPr>
                    <w:widowControl/>
                    <w:jc w:val="left"/>
                    <w:rPr>
                      <w:ins w:id="16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70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0x08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ED0BBAB" w14:textId="77777777" w:rsidR="009C4CE4" w:rsidRPr="009C4CE4" w:rsidRDefault="009C4CE4" w:rsidP="009C4CE4">
                  <w:pPr>
                    <w:widowControl/>
                    <w:jc w:val="left"/>
                    <w:rPr>
                      <w:ins w:id="17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72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温度上限保护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8BC68BD" w14:textId="77777777" w:rsidR="009C4CE4" w:rsidRPr="009C4CE4" w:rsidRDefault="009C4CE4" w:rsidP="009C4CE4">
                  <w:pPr>
                    <w:widowControl/>
                    <w:jc w:val="left"/>
                    <w:rPr>
                      <w:ins w:id="17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74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F0AD76E" w14:textId="77777777" w:rsidR="009C4CE4" w:rsidRPr="009C4CE4" w:rsidRDefault="009C4CE4" w:rsidP="009C4CE4">
                  <w:pPr>
                    <w:widowControl/>
                    <w:jc w:val="left"/>
                    <w:rPr>
                      <w:ins w:id="175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76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  <w:tr w:rsidR="009C4CE4" w:rsidRPr="009C4CE4" w14:paraId="30670CD3" w14:textId="77777777" w:rsidTr="009C4CE4">
              <w:trPr>
                <w:trHeight w:val="300"/>
                <w:ins w:id="177" w:author="Windows 用户" w:date="2019-04-04T14:46:00Z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4B887CD" w14:textId="77777777" w:rsidR="009C4CE4" w:rsidRPr="009C4CE4" w:rsidRDefault="009C4CE4" w:rsidP="009C4CE4">
                  <w:pPr>
                    <w:widowControl/>
                    <w:jc w:val="left"/>
                    <w:rPr>
                      <w:ins w:id="178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63E736D" w14:textId="77777777" w:rsidR="009C4CE4" w:rsidRPr="009C4CE4" w:rsidRDefault="009C4CE4" w:rsidP="009C4CE4">
                  <w:pPr>
                    <w:widowControl/>
                    <w:jc w:val="left"/>
                    <w:rPr>
                      <w:ins w:id="17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4DF0008" w14:textId="77777777" w:rsidR="009C4CE4" w:rsidRPr="009C4CE4" w:rsidRDefault="009C4CE4" w:rsidP="009C4CE4">
                  <w:pPr>
                    <w:widowControl/>
                    <w:jc w:val="left"/>
                    <w:rPr>
                      <w:ins w:id="180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81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0xN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A10E7CE" w14:textId="77777777" w:rsidR="009C4CE4" w:rsidRPr="009C4CE4" w:rsidRDefault="009C4CE4" w:rsidP="009C4CE4">
                  <w:pPr>
                    <w:widowControl/>
                    <w:jc w:val="left"/>
                    <w:rPr>
                      <w:ins w:id="182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83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第N回路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599ACD2" w14:textId="77777777" w:rsidR="009C4CE4" w:rsidRPr="009C4CE4" w:rsidRDefault="009C4CE4" w:rsidP="009C4CE4">
                  <w:pPr>
                    <w:widowControl/>
                    <w:jc w:val="left"/>
                    <w:rPr>
                      <w:ins w:id="184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85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387A5BD" w14:textId="77777777" w:rsidR="009C4CE4" w:rsidRPr="009C4CE4" w:rsidRDefault="009C4CE4" w:rsidP="009C4CE4">
                  <w:pPr>
                    <w:widowControl/>
                    <w:jc w:val="left"/>
                    <w:rPr>
                      <w:ins w:id="186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87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5EE3F5E" w14:textId="77777777" w:rsidR="009C4CE4" w:rsidRPr="009C4CE4" w:rsidRDefault="009C4CE4" w:rsidP="009C4CE4">
                  <w:pPr>
                    <w:widowControl/>
                    <w:jc w:val="left"/>
                    <w:rPr>
                      <w:ins w:id="188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89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001CECB" w14:textId="77777777" w:rsidR="009C4CE4" w:rsidRPr="009C4CE4" w:rsidRDefault="009C4CE4" w:rsidP="009C4CE4">
                  <w:pPr>
                    <w:widowControl/>
                    <w:jc w:val="left"/>
                    <w:rPr>
                      <w:ins w:id="190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91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  <w:tr w:rsidR="009C4CE4" w:rsidRPr="009C4CE4" w14:paraId="36A58343" w14:textId="77777777" w:rsidTr="009C4CE4">
              <w:trPr>
                <w:trHeight w:val="585"/>
                <w:ins w:id="192" w:author="Windows 用户" w:date="2019-04-04T14:46:00Z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C63D4A3" w14:textId="77777777" w:rsidR="009C4CE4" w:rsidRPr="009C4CE4" w:rsidRDefault="009C4CE4" w:rsidP="009C4CE4">
                  <w:pPr>
                    <w:widowControl/>
                    <w:jc w:val="left"/>
                    <w:rPr>
                      <w:ins w:id="19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1CE17730" w14:textId="77777777" w:rsidR="009C4CE4" w:rsidRPr="009C4CE4" w:rsidRDefault="009C4CE4" w:rsidP="009C4CE4">
                  <w:pPr>
                    <w:widowControl/>
                    <w:jc w:val="left"/>
                    <w:rPr>
                      <w:ins w:id="194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0A63D97" w14:textId="77777777" w:rsidR="009C4CE4" w:rsidRPr="009C4CE4" w:rsidRDefault="009C4CE4" w:rsidP="009C4CE4">
                  <w:pPr>
                    <w:widowControl/>
                    <w:jc w:val="left"/>
                    <w:rPr>
                      <w:ins w:id="195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96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4957277" w14:textId="77777777" w:rsidR="009C4CE4" w:rsidRPr="009C4CE4" w:rsidRDefault="009C4CE4" w:rsidP="009C4CE4">
                  <w:pPr>
                    <w:widowControl/>
                    <w:jc w:val="left"/>
                    <w:rPr>
                      <w:ins w:id="19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198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4552A4F" w14:textId="77777777" w:rsidR="009C4CE4" w:rsidRPr="009C4CE4" w:rsidRDefault="009C4CE4" w:rsidP="009C4CE4">
                  <w:pPr>
                    <w:widowControl/>
                    <w:jc w:val="left"/>
                    <w:rPr>
                      <w:ins w:id="19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00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0x0C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244BB77" w14:textId="77777777" w:rsidR="009C4CE4" w:rsidRPr="009C4CE4" w:rsidRDefault="009C4CE4" w:rsidP="009C4CE4">
                  <w:pPr>
                    <w:widowControl/>
                    <w:jc w:val="left"/>
                    <w:rPr>
                      <w:ins w:id="20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02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设备离线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1D8A8DC" w14:textId="77777777" w:rsidR="009C4CE4" w:rsidRPr="009C4CE4" w:rsidRDefault="009C4CE4" w:rsidP="009C4CE4">
                  <w:pPr>
                    <w:widowControl/>
                    <w:jc w:val="left"/>
                    <w:rPr>
                      <w:ins w:id="20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04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FD2D796" w14:textId="77777777" w:rsidR="009C4CE4" w:rsidRPr="009C4CE4" w:rsidRDefault="009C4CE4" w:rsidP="009C4CE4">
                  <w:pPr>
                    <w:widowControl/>
                    <w:jc w:val="left"/>
                    <w:rPr>
                      <w:ins w:id="205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06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  <w:tr w:rsidR="009C4CE4" w:rsidRPr="009C4CE4" w14:paraId="7D100987" w14:textId="77777777" w:rsidTr="00A77F77">
              <w:tblPrEx>
                <w:tblW w:w="8640" w:type="dxa"/>
                <w:tblLayout w:type="fixed"/>
                <w:tblPrExChange w:id="207" w:author="Windows 用户" w:date="2019-04-04T14:48:00Z">
                  <w:tblPrEx>
                    <w:tblW w:w="8640" w:type="dxa"/>
                    <w:tblLayout w:type="fixed"/>
                  </w:tblPrEx>
                </w:tblPrExChange>
              </w:tblPrEx>
              <w:trPr>
                <w:trHeight w:val="300"/>
                <w:ins w:id="208" w:author="Windows 用户" w:date="2019-04-04T14:46:00Z"/>
                <w:trPrChange w:id="209" w:author="Windows 用户" w:date="2019-04-04T14:48:00Z">
                  <w:trPr>
                    <w:trHeight w:val="300"/>
                  </w:trPr>
                </w:trPrChange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10" w:author="Windows 用户" w:date="2019-04-04T14:48:00Z">
                    <w:tcPr>
                      <w:tcW w:w="1080" w:type="dxa"/>
                      <w:vMerge w:val="restart"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06A97F27" w14:textId="77777777" w:rsidR="009C4CE4" w:rsidRPr="009C4CE4" w:rsidRDefault="009C4CE4" w:rsidP="009C4CE4">
                  <w:pPr>
                    <w:widowControl/>
                    <w:jc w:val="left"/>
                    <w:rPr>
                      <w:ins w:id="21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12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0x03</w:t>
                    </w:r>
                  </w:ins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13" w:author="Windows 用户" w:date="2019-04-04T14:48:00Z">
                    <w:tcPr>
                      <w:tcW w:w="1080" w:type="dxa"/>
                      <w:vMerge w:val="restart"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2F7FBE88" w14:textId="77777777" w:rsidR="009C4CE4" w:rsidRPr="009C4CE4" w:rsidRDefault="009C4CE4" w:rsidP="009C4CE4">
                  <w:pPr>
                    <w:widowControl/>
                    <w:jc w:val="left"/>
                    <w:rPr>
                      <w:ins w:id="214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15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单灯控制器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16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52BD2632" w14:textId="77777777" w:rsidR="009C4CE4" w:rsidRPr="009C4CE4" w:rsidRDefault="009C4CE4" w:rsidP="009C4CE4">
                  <w:pPr>
                    <w:widowControl/>
                    <w:jc w:val="left"/>
                    <w:rPr>
                      <w:ins w:id="21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18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0x01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19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3D6F2E3F" w14:textId="77777777" w:rsidR="009C4CE4" w:rsidRPr="009C4CE4" w:rsidRDefault="009C4CE4" w:rsidP="009C4CE4">
                  <w:pPr>
                    <w:widowControl/>
                    <w:jc w:val="left"/>
                    <w:rPr>
                      <w:ins w:id="220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21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第1单灯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tcPrChange w:id="222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</w:tcPr>
                  </w:tcPrChange>
                </w:tcPr>
                <w:p w14:paraId="6D4DF7CF" w14:textId="77777777" w:rsidR="009C4CE4" w:rsidRPr="009C4CE4" w:rsidRDefault="009C4CE4" w:rsidP="009C4CE4">
                  <w:pPr>
                    <w:widowControl/>
                    <w:jc w:val="left"/>
                    <w:rPr>
                      <w:ins w:id="22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24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6328A0A1" w14:textId="77777777" w:rsidR="009C4CE4" w:rsidRPr="009C4CE4" w:rsidRDefault="009C4CE4" w:rsidP="009C4CE4">
                  <w:pPr>
                    <w:widowControl/>
                    <w:jc w:val="left"/>
                    <w:rPr>
                      <w:ins w:id="225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26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27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28A73800" w14:textId="77777777" w:rsidR="009C4CE4" w:rsidRPr="009C4CE4" w:rsidRDefault="009C4CE4" w:rsidP="009C4CE4">
                  <w:pPr>
                    <w:widowControl/>
                    <w:jc w:val="left"/>
                    <w:rPr>
                      <w:ins w:id="228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29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30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321C26FA" w14:textId="77777777" w:rsidR="009C4CE4" w:rsidRPr="009C4CE4" w:rsidRDefault="009C4CE4" w:rsidP="009C4CE4">
                  <w:pPr>
                    <w:widowControl/>
                    <w:jc w:val="left"/>
                    <w:rPr>
                      <w:ins w:id="23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32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  <w:tr w:rsidR="009C4CE4" w:rsidRPr="009C4CE4" w14:paraId="4DB82639" w14:textId="77777777" w:rsidTr="00A77F77">
              <w:tblPrEx>
                <w:tblW w:w="8640" w:type="dxa"/>
                <w:tblLayout w:type="fixed"/>
                <w:tblPrExChange w:id="233" w:author="Windows 用户" w:date="2019-04-04T14:48:00Z">
                  <w:tblPrEx>
                    <w:tblW w:w="8640" w:type="dxa"/>
                    <w:tblLayout w:type="fixed"/>
                  </w:tblPrEx>
                </w:tblPrExChange>
              </w:tblPrEx>
              <w:trPr>
                <w:trHeight w:val="300"/>
                <w:ins w:id="234" w:author="Windows 用户" w:date="2019-04-04T14:46:00Z"/>
                <w:trPrChange w:id="235" w:author="Windows 用户" w:date="2019-04-04T14:48:00Z">
                  <w:trPr>
                    <w:trHeight w:val="300"/>
                  </w:trPr>
                </w:trPrChange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  <w:tcPrChange w:id="236" w:author="Windows 用户" w:date="2019-04-04T14:48:00Z">
                    <w:tcPr>
                      <w:tcW w:w="1080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</w:tcPrChange>
                </w:tcPr>
                <w:p w14:paraId="6B4A6F89" w14:textId="77777777" w:rsidR="009C4CE4" w:rsidRPr="009C4CE4" w:rsidRDefault="009C4CE4" w:rsidP="009C4CE4">
                  <w:pPr>
                    <w:widowControl/>
                    <w:jc w:val="left"/>
                    <w:rPr>
                      <w:ins w:id="23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  <w:tcPrChange w:id="238" w:author="Windows 用户" w:date="2019-04-04T14:48:00Z">
                    <w:tcPr>
                      <w:tcW w:w="1080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</w:tcPrChange>
                </w:tcPr>
                <w:p w14:paraId="21A5BF67" w14:textId="77777777" w:rsidR="009C4CE4" w:rsidRPr="009C4CE4" w:rsidRDefault="009C4CE4" w:rsidP="009C4CE4">
                  <w:pPr>
                    <w:widowControl/>
                    <w:jc w:val="left"/>
                    <w:rPr>
                      <w:ins w:id="23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40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6EAC83CB" w14:textId="77777777" w:rsidR="009C4CE4" w:rsidRPr="009C4CE4" w:rsidRDefault="009C4CE4" w:rsidP="009C4CE4">
                  <w:pPr>
                    <w:widowControl/>
                    <w:jc w:val="left"/>
                    <w:rPr>
                      <w:ins w:id="24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42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0x02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43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6B48F77B" w14:textId="77777777" w:rsidR="009C4CE4" w:rsidRPr="009C4CE4" w:rsidRDefault="009C4CE4" w:rsidP="009C4CE4">
                  <w:pPr>
                    <w:widowControl/>
                    <w:jc w:val="left"/>
                    <w:rPr>
                      <w:ins w:id="244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45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第2单灯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tcPrChange w:id="246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</w:tcPr>
                  </w:tcPrChange>
                </w:tcPr>
                <w:p w14:paraId="694B29E2" w14:textId="77777777" w:rsidR="009C4CE4" w:rsidRPr="009C4CE4" w:rsidRDefault="009C4CE4" w:rsidP="009C4CE4">
                  <w:pPr>
                    <w:widowControl/>
                    <w:jc w:val="left"/>
                    <w:rPr>
                      <w:ins w:id="24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48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0392BB37" w14:textId="77777777" w:rsidR="009C4CE4" w:rsidRPr="009C4CE4" w:rsidRDefault="009C4CE4" w:rsidP="009C4CE4">
                  <w:pPr>
                    <w:widowControl/>
                    <w:jc w:val="left"/>
                    <w:rPr>
                      <w:ins w:id="24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50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51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2F24E6FA" w14:textId="77777777" w:rsidR="009C4CE4" w:rsidRPr="009C4CE4" w:rsidRDefault="009C4CE4" w:rsidP="009C4CE4">
                  <w:pPr>
                    <w:widowControl/>
                    <w:jc w:val="left"/>
                    <w:rPr>
                      <w:ins w:id="252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53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54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35BDCEED" w14:textId="77777777" w:rsidR="009C4CE4" w:rsidRPr="009C4CE4" w:rsidRDefault="009C4CE4" w:rsidP="009C4CE4">
                  <w:pPr>
                    <w:widowControl/>
                    <w:jc w:val="left"/>
                    <w:rPr>
                      <w:ins w:id="255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56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  <w:tr w:rsidR="009C4CE4" w:rsidRPr="009C4CE4" w14:paraId="4C1E2023" w14:textId="77777777" w:rsidTr="00A77F77">
              <w:tblPrEx>
                <w:tblW w:w="8640" w:type="dxa"/>
                <w:tblLayout w:type="fixed"/>
                <w:tblPrExChange w:id="257" w:author="Windows 用户" w:date="2019-04-04T14:48:00Z">
                  <w:tblPrEx>
                    <w:tblW w:w="8640" w:type="dxa"/>
                    <w:tblLayout w:type="fixed"/>
                  </w:tblPrEx>
                </w:tblPrExChange>
              </w:tblPrEx>
              <w:trPr>
                <w:trHeight w:val="300"/>
                <w:ins w:id="258" w:author="Windows 用户" w:date="2019-04-04T14:46:00Z"/>
                <w:trPrChange w:id="259" w:author="Windows 用户" w:date="2019-04-04T14:48:00Z">
                  <w:trPr>
                    <w:trHeight w:val="300"/>
                  </w:trPr>
                </w:trPrChange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  <w:tcPrChange w:id="260" w:author="Windows 用户" w:date="2019-04-04T14:48:00Z">
                    <w:tcPr>
                      <w:tcW w:w="1080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</w:tcPrChange>
                </w:tcPr>
                <w:p w14:paraId="2C9F4787" w14:textId="77777777" w:rsidR="009C4CE4" w:rsidRPr="009C4CE4" w:rsidRDefault="009C4CE4" w:rsidP="009C4CE4">
                  <w:pPr>
                    <w:widowControl/>
                    <w:jc w:val="left"/>
                    <w:rPr>
                      <w:ins w:id="26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  <w:tcPrChange w:id="262" w:author="Windows 用户" w:date="2019-04-04T14:48:00Z">
                    <w:tcPr>
                      <w:tcW w:w="1080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</w:tcPrChange>
                </w:tcPr>
                <w:p w14:paraId="7587D251" w14:textId="77777777" w:rsidR="009C4CE4" w:rsidRPr="009C4CE4" w:rsidRDefault="009C4CE4" w:rsidP="009C4CE4">
                  <w:pPr>
                    <w:widowControl/>
                    <w:jc w:val="left"/>
                    <w:rPr>
                      <w:ins w:id="26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64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769C6A2E" w14:textId="77777777" w:rsidR="009C4CE4" w:rsidRPr="009C4CE4" w:rsidRDefault="009C4CE4" w:rsidP="009C4CE4">
                  <w:pPr>
                    <w:widowControl/>
                    <w:jc w:val="left"/>
                    <w:rPr>
                      <w:ins w:id="265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66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0x03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67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69A2512F" w14:textId="77777777" w:rsidR="009C4CE4" w:rsidRPr="009C4CE4" w:rsidRDefault="009C4CE4" w:rsidP="009C4CE4">
                  <w:pPr>
                    <w:widowControl/>
                    <w:jc w:val="left"/>
                    <w:rPr>
                      <w:ins w:id="268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69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第3单灯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tcPrChange w:id="270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</w:tcPr>
                  </w:tcPrChange>
                </w:tcPr>
                <w:p w14:paraId="13115643" w14:textId="77777777" w:rsidR="009C4CE4" w:rsidRPr="009C4CE4" w:rsidRDefault="009C4CE4" w:rsidP="009C4CE4">
                  <w:pPr>
                    <w:widowControl/>
                    <w:jc w:val="left"/>
                    <w:rPr>
                      <w:ins w:id="27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72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1B27082E" w14:textId="77777777" w:rsidR="009C4CE4" w:rsidRPr="009C4CE4" w:rsidRDefault="009C4CE4" w:rsidP="009C4CE4">
                  <w:pPr>
                    <w:widowControl/>
                    <w:jc w:val="left"/>
                    <w:rPr>
                      <w:ins w:id="27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74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75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43719D42" w14:textId="77777777" w:rsidR="009C4CE4" w:rsidRPr="009C4CE4" w:rsidRDefault="009C4CE4" w:rsidP="009C4CE4">
                  <w:pPr>
                    <w:widowControl/>
                    <w:jc w:val="left"/>
                    <w:rPr>
                      <w:ins w:id="276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77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78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78AAD0EE" w14:textId="77777777" w:rsidR="009C4CE4" w:rsidRPr="009C4CE4" w:rsidRDefault="009C4CE4" w:rsidP="009C4CE4">
                  <w:pPr>
                    <w:widowControl/>
                    <w:jc w:val="left"/>
                    <w:rPr>
                      <w:ins w:id="27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80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  <w:tr w:rsidR="009C4CE4" w:rsidRPr="009C4CE4" w14:paraId="2CF00F30" w14:textId="77777777" w:rsidTr="00A77F77">
              <w:tblPrEx>
                <w:tblW w:w="8640" w:type="dxa"/>
                <w:tblLayout w:type="fixed"/>
                <w:tblPrExChange w:id="281" w:author="Windows 用户" w:date="2019-04-04T14:48:00Z">
                  <w:tblPrEx>
                    <w:tblW w:w="8640" w:type="dxa"/>
                    <w:tblLayout w:type="fixed"/>
                  </w:tblPrEx>
                </w:tblPrExChange>
              </w:tblPrEx>
              <w:trPr>
                <w:trHeight w:val="300"/>
                <w:ins w:id="282" w:author="Windows 用户" w:date="2019-04-04T14:46:00Z"/>
                <w:trPrChange w:id="283" w:author="Windows 用户" w:date="2019-04-04T14:48:00Z">
                  <w:trPr>
                    <w:trHeight w:val="300"/>
                  </w:trPr>
                </w:trPrChange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  <w:tcPrChange w:id="284" w:author="Windows 用户" w:date="2019-04-04T14:48:00Z">
                    <w:tcPr>
                      <w:tcW w:w="1080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</w:tcPrChange>
                </w:tcPr>
                <w:p w14:paraId="3AC3CB49" w14:textId="77777777" w:rsidR="009C4CE4" w:rsidRPr="009C4CE4" w:rsidRDefault="009C4CE4" w:rsidP="009C4CE4">
                  <w:pPr>
                    <w:widowControl/>
                    <w:jc w:val="left"/>
                    <w:rPr>
                      <w:ins w:id="285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  <w:tcPrChange w:id="286" w:author="Windows 用户" w:date="2019-04-04T14:48:00Z">
                    <w:tcPr>
                      <w:tcW w:w="1080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</w:tcPrChange>
                </w:tcPr>
                <w:p w14:paraId="045A90EE" w14:textId="77777777" w:rsidR="009C4CE4" w:rsidRPr="009C4CE4" w:rsidRDefault="009C4CE4" w:rsidP="009C4CE4">
                  <w:pPr>
                    <w:widowControl/>
                    <w:jc w:val="left"/>
                    <w:rPr>
                      <w:ins w:id="28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88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2176B309" w14:textId="77777777" w:rsidR="009C4CE4" w:rsidRPr="009C4CE4" w:rsidRDefault="009C4CE4" w:rsidP="009C4CE4">
                  <w:pPr>
                    <w:widowControl/>
                    <w:jc w:val="left"/>
                    <w:rPr>
                      <w:ins w:id="28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90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。。。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91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61BF1910" w14:textId="77777777" w:rsidR="009C4CE4" w:rsidRPr="009C4CE4" w:rsidRDefault="009C4CE4" w:rsidP="009C4CE4">
                  <w:pPr>
                    <w:widowControl/>
                    <w:jc w:val="left"/>
                    <w:rPr>
                      <w:ins w:id="292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93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。。。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tcPrChange w:id="294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</w:tcPr>
                  </w:tcPrChange>
                </w:tcPr>
                <w:p w14:paraId="7B316EE0" w14:textId="77777777" w:rsidR="009C4CE4" w:rsidRPr="009C4CE4" w:rsidRDefault="009C4CE4" w:rsidP="009C4CE4">
                  <w:pPr>
                    <w:widowControl/>
                    <w:jc w:val="left"/>
                    <w:rPr>
                      <w:ins w:id="295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96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32776F14" w14:textId="77777777" w:rsidR="009C4CE4" w:rsidRPr="009C4CE4" w:rsidRDefault="009C4CE4" w:rsidP="009C4CE4">
                  <w:pPr>
                    <w:widowControl/>
                    <w:jc w:val="left"/>
                    <w:rPr>
                      <w:ins w:id="29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298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299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2AED14BB" w14:textId="77777777" w:rsidR="009C4CE4" w:rsidRPr="009C4CE4" w:rsidRDefault="009C4CE4" w:rsidP="009C4CE4">
                  <w:pPr>
                    <w:widowControl/>
                    <w:jc w:val="left"/>
                    <w:rPr>
                      <w:ins w:id="300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301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302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644101D4" w14:textId="77777777" w:rsidR="009C4CE4" w:rsidRPr="009C4CE4" w:rsidRDefault="009C4CE4" w:rsidP="009C4CE4">
                  <w:pPr>
                    <w:widowControl/>
                    <w:jc w:val="left"/>
                    <w:rPr>
                      <w:ins w:id="30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304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  <w:tr w:rsidR="009C4CE4" w:rsidRPr="009C4CE4" w14:paraId="284CB307" w14:textId="77777777" w:rsidTr="00A77F77">
              <w:tblPrEx>
                <w:tblW w:w="8640" w:type="dxa"/>
                <w:tblLayout w:type="fixed"/>
                <w:tblPrExChange w:id="305" w:author="Windows 用户" w:date="2019-04-04T14:48:00Z">
                  <w:tblPrEx>
                    <w:tblW w:w="8640" w:type="dxa"/>
                    <w:tblLayout w:type="fixed"/>
                  </w:tblPrEx>
                </w:tblPrExChange>
              </w:tblPrEx>
              <w:trPr>
                <w:trHeight w:val="300"/>
                <w:ins w:id="306" w:author="Windows 用户" w:date="2019-04-04T14:46:00Z"/>
                <w:trPrChange w:id="307" w:author="Windows 用户" w:date="2019-04-04T14:48:00Z">
                  <w:trPr>
                    <w:trHeight w:val="300"/>
                  </w:trPr>
                </w:trPrChange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  <w:tcPrChange w:id="308" w:author="Windows 用户" w:date="2019-04-04T14:48:00Z">
                    <w:tcPr>
                      <w:tcW w:w="1080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</w:tcPrChange>
                </w:tcPr>
                <w:p w14:paraId="108370DE" w14:textId="77777777" w:rsidR="009C4CE4" w:rsidRPr="009C4CE4" w:rsidRDefault="009C4CE4" w:rsidP="009C4CE4">
                  <w:pPr>
                    <w:widowControl/>
                    <w:jc w:val="left"/>
                    <w:rPr>
                      <w:ins w:id="30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  <w:tcPrChange w:id="310" w:author="Windows 用户" w:date="2019-04-04T14:48:00Z">
                    <w:tcPr>
                      <w:tcW w:w="1080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</w:tcPrChange>
                </w:tcPr>
                <w:p w14:paraId="1D8DB29E" w14:textId="77777777" w:rsidR="009C4CE4" w:rsidRPr="009C4CE4" w:rsidRDefault="009C4CE4" w:rsidP="009C4CE4">
                  <w:pPr>
                    <w:widowControl/>
                    <w:jc w:val="left"/>
                    <w:rPr>
                      <w:ins w:id="31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312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600A1331" w14:textId="77777777" w:rsidR="009C4CE4" w:rsidRPr="009C4CE4" w:rsidRDefault="009C4CE4" w:rsidP="009C4CE4">
                  <w:pPr>
                    <w:widowControl/>
                    <w:jc w:val="left"/>
                    <w:rPr>
                      <w:ins w:id="31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314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0xN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315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7D8F16B0" w14:textId="77777777" w:rsidR="009C4CE4" w:rsidRPr="009C4CE4" w:rsidRDefault="009C4CE4" w:rsidP="009C4CE4">
                  <w:pPr>
                    <w:widowControl/>
                    <w:jc w:val="left"/>
                    <w:rPr>
                      <w:ins w:id="316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317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>第N单灯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tcPrChange w:id="318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</w:tcPr>
                  </w:tcPrChange>
                </w:tcPr>
                <w:p w14:paraId="7566609C" w14:textId="77777777" w:rsidR="009C4CE4" w:rsidRPr="009C4CE4" w:rsidRDefault="009C4CE4" w:rsidP="009C4CE4">
                  <w:pPr>
                    <w:widowControl/>
                    <w:jc w:val="left"/>
                    <w:rPr>
                      <w:ins w:id="319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320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7395387B" w14:textId="77777777" w:rsidR="009C4CE4" w:rsidRPr="009C4CE4" w:rsidRDefault="009C4CE4" w:rsidP="009C4CE4">
                  <w:pPr>
                    <w:widowControl/>
                    <w:jc w:val="left"/>
                    <w:rPr>
                      <w:ins w:id="32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322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323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3EA4B19B" w14:textId="77777777" w:rsidR="009C4CE4" w:rsidRPr="009C4CE4" w:rsidRDefault="009C4CE4" w:rsidP="009C4CE4">
                  <w:pPr>
                    <w:widowControl/>
                    <w:jc w:val="left"/>
                    <w:rPr>
                      <w:ins w:id="324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325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326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4F3E68F1" w14:textId="77777777" w:rsidR="009C4CE4" w:rsidRPr="009C4CE4" w:rsidRDefault="009C4CE4" w:rsidP="009C4CE4">
                  <w:pPr>
                    <w:widowControl/>
                    <w:jc w:val="left"/>
                    <w:rPr>
                      <w:ins w:id="32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328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  <w:tr w:rsidR="009C4CE4" w:rsidRPr="009C4CE4" w14:paraId="58DC5E0F" w14:textId="77777777" w:rsidTr="00A77F77">
              <w:tblPrEx>
                <w:tblW w:w="8640" w:type="dxa"/>
                <w:tblLayout w:type="fixed"/>
                <w:tblPrExChange w:id="329" w:author="Windows 用户" w:date="2019-04-04T14:48:00Z">
                  <w:tblPrEx>
                    <w:tblW w:w="8640" w:type="dxa"/>
                    <w:tblLayout w:type="fixed"/>
                  </w:tblPrEx>
                </w:tblPrExChange>
              </w:tblPrEx>
              <w:trPr>
                <w:trHeight w:val="300"/>
                <w:ins w:id="330" w:author="Windows 用户" w:date="2019-04-04T14:46:00Z"/>
                <w:trPrChange w:id="331" w:author="Windows 用户" w:date="2019-04-04T14:48:00Z">
                  <w:trPr>
                    <w:trHeight w:val="300"/>
                  </w:trPr>
                </w:trPrChange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  <w:tcPrChange w:id="332" w:author="Windows 用户" w:date="2019-04-04T14:48:00Z">
                    <w:tcPr>
                      <w:tcW w:w="1080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</w:tcPrChange>
                </w:tcPr>
                <w:p w14:paraId="217CE657" w14:textId="77777777" w:rsidR="009C4CE4" w:rsidRPr="009C4CE4" w:rsidRDefault="009C4CE4" w:rsidP="009C4CE4">
                  <w:pPr>
                    <w:widowControl/>
                    <w:jc w:val="left"/>
                    <w:rPr>
                      <w:ins w:id="33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  <w:tcPrChange w:id="334" w:author="Windows 用户" w:date="2019-04-04T14:48:00Z">
                    <w:tcPr>
                      <w:tcW w:w="1080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</w:tcPrChange>
                </w:tcPr>
                <w:p w14:paraId="4F9D666E" w14:textId="77777777" w:rsidR="009C4CE4" w:rsidRPr="009C4CE4" w:rsidRDefault="009C4CE4" w:rsidP="009C4CE4">
                  <w:pPr>
                    <w:widowControl/>
                    <w:jc w:val="left"/>
                    <w:rPr>
                      <w:ins w:id="335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336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646F6718" w14:textId="77777777" w:rsidR="009C4CE4" w:rsidRPr="009C4CE4" w:rsidRDefault="009C4CE4" w:rsidP="009C4CE4">
                  <w:pPr>
                    <w:widowControl/>
                    <w:jc w:val="left"/>
                    <w:rPr>
                      <w:ins w:id="337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338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339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20D2FB75" w14:textId="77777777" w:rsidR="009C4CE4" w:rsidRPr="009C4CE4" w:rsidRDefault="009C4CE4" w:rsidP="009C4CE4">
                  <w:pPr>
                    <w:widowControl/>
                    <w:jc w:val="left"/>
                    <w:rPr>
                      <w:ins w:id="340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341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tcPrChange w:id="342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</w:tcPr>
                  </w:tcPrChange>
                </w:tcPr>
                <w:p w14:paraId="59057505" w14:textId="77777777" w:rsidR="009C4CE4" w:rsidRPr="009C4CE4" w:rsidRDefault="009C4CE4" w:rsidP="009C4CE4">
                  <w:pPr>
                    <w:widowControl/>
                    <w:jc w:val="left"/>
                    <w:rPr>
                      <w:ins w:id="343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344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41671F87" w14:textId="77777777" w:rsidR="009C4CE4" w:rsidRPr="009C4CE4" w:rsidRDefault="009C4CE4" w:rsidP="009C4CE4">
                  <w:pPr>
                    <w:widowControl/>
                    <w:jc w:val="left"/>
                    <w:rPr>
                      <w:ins w:id="345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346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347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2C31484C" w14:textId="77777777" w:rsidR="009C4CE4" w:rsidRPr="009C4CE4" w:rsidRDefault="009C4CE4" w:rsidP="009C4CE4">
                  <w:pPr>
                    <w:widowControl/>
                    <w:jc w:val="left"/>
                    <w:rPr>
                      <w:ins w:id="348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349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  <w:tcPrChange w:id="350" w:author="Windows 用户" w:date="2019-04-04T14:48:00Z">
                    <w:tcPr>
                      <w:tcW w:w="108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vAlign w:val="center"/>
                      <w:hideMark/>
                    </w:tcPr>
                  </w:tcPrChange>
                </w:tcPr>
                <w:p w14:paraId="79AF65AC" w14:textId="77777777" w:rsidR="009C4CE4" w:rsidRPr="009C4CE4" w:rsidRDefault="009C4CE4" w:rsidP="009C4CE4">
                  <w:pPr>
                    <w:widowControl/>
                    <w:jc w:val="left"/>
                    <w:rPr>
                      <w:ins w:id="351" w:author="Windows 用户" w:date="2019-04-04T14:46:00Z"/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ins w:id="352" w:author="Windows 用户" w:date="2019-04-04T14:46:00Z">
                    <w:r w:rsidRPr="009C4CE4">
                      <w:rPr>
                        <w:rFonts w:ascii="等线" w:eastAsia="等线" w:hAnsi="等线" w:cs="宋体" w:hint="eastAsia"/>
                        <w:color w:val="000000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</w:tbl>
          <w:p w14:paraId="191158EB" w14:textId="77777777" w:rsidR="00B95FAC" w:rsidRDefault="00C44A8F" w:rsidP="009C4CE4">
            <w:pPr>
              <w:pStyle w:val="a9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br/>
            </w:r>
            <w:r w:rsidR="00117DA1">
              <w:rPr>
                <w:rFonts w:ascii="宋体" w:hAnsi="宋体" w:cs="宋体"/>
                <w:szCs w:val="21"/>
              </w:rPr>
              <w:t>建议说明</w:t>
            </w:r>
            <w:r w:rsidR="00117DA1">
              <w:rPr>
                <w:rFonts w:ascii="宋体" w:hAnsi="宋体" w:cs="宋体" w:hint="eastAsia"/>
                <w:szCs w:val="21"/>
              </w:rPr>
              <w:t>：1、回路与单灯区分开，回路编码0x02保持不变，不要把集中器与单灯告警</w:t>
            </w:r>
            <w:proofErr w:type="gramStart"/>
            <w:r w:rsidR="00117DA1">
              <w:rPr>
                <w:rFonts w:ascii="宋体" w:hAnsi="宋体" w:cs="宋体" w:hint="eastAsia"/>
                <w:szCs w:val="21"/>
              </w:rPr>
              <w:t>糅</w:t>
            </w:r>
            <w:proofErr w:type="gramEnd"/>
            <w:r w:rsidR="00117DA1">
              <w:rPr>
                <w:rFonts w:ascii="宋体" w:hAnsi="宋体" w:cs="宋体" w:hint="eastAsia"/>
                <w:szCs w:val="21"/>
              </w:rPr>
              <w:t xml:space="preserve">      合在一起</w:t>
            </w:r>
          </w:p>
          <w:p w14:paraId="498CDF53" w14:textId="77777777" w:rsidR="00117DA1" w:rsidRDefault="00117DA1" w:rsidP="009C4CE4">
            <w:pPr>
              <w:pStyle w:val="a9"/>
              <w:spacing w:line="240" w:lineRule="auto"/>
              <w:jc w:val="left"/>
              <w:rPr>
                <w:ins w:id="353" w:author="Windows 用户" w:date="2019-04-04T14:47:00Z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2、单灯控制器编码为0x03</w:t>
            </w:r>
          </w:p>
          <w:p w14:paraId="3C605695" w14:textId="77777777" w:rsidR="00A77F77" w:rsidRDefault="00D92F2F" w:rsidP="009C4CE4">
            <w:pPr>
              <w:pStyle w:val="a9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ins w:id="354" w:author="Windows 用户" w:date="2019-04-04T14:48:00Z">
              <w:r>
                <w:rPr>
                  <w:rFonts w:ascii="宋体" w:hAnsi="宋体" w:cs="宋体" w:hint="eastAsia"/>
                  <w:szCs w:val="21"/>
                </w:rPr>
                <w:t>答复：</w:t>
              </w:r>
            </w:ins>
            <w:ins w:id="355" w:author="Windows 用户" w:date="2019-04-04T14:47:00Z">
              <w:r w:rsidR="00A77F77">
                <w:rPr>
                  <w:rFonts w:ascii="宋体" w:hAnsi="宋体" w:cs="宋体" w:hint="eastAsia"/>
                  <w:szCs w:val="21"/>
                </w:rPr>
                <w:t>新增</w:t>
              </w:r>
            </w:ins>
            <w:ins w:id="356" w:author="Windows 用户" w:date="2019-04-04T14:48:00Z">
              <w:r w:rsidR="00A77F77">
                <w:rPr>
                  <w:rFonts w:ascii="宋体" w:hAnsi="宋体" w:cs="宋体" w:hint="eastAsia"/>
                  <w:szCs w:val="21"/>
                </w:rPr>
                <w:t>单灯控制器编码为0x03</w:t>
              </w:r>
            </w:ins>
          </w:p>
        </w:tc>
      </w:tr>
    </w:tbl>
    <w:p w14:paraId="60FF784F" w14:textId="77777777" w:rsidR="00B95FAC" w:rsidRDefault="00C44A8F" w:rsidP="00BB3B4E">
      <w:pPr>
        <w:tabs>
          <w:tab w:val="left" w:pos="1249"/>
        </w:tabs>
        <w:rPr>
          <w:color w:val="00B050"/>
        </w:rPr>
      </w:pPr>
      <w:r>
        <w:rPr>
          <w:rFonts w:hint="eastAsia"/>
          <w:color w:val="00B050"/>
        </w:rPr>
        <w:lastRenderedPageBreak/>
        <w:t>备注：告警事件发生时立即上报，告警事件解除时每</w:t>
      </w:r>
      <w:r>
        <w:rPr>
          <w:rFonts w:hint="eastAsia"/>
          <w:color w:val="00B050"/>
        </w:rPr>
        <w:t>5</w:t>
      </w:r>
      <w:r>
        <w:rPr>
          <w:rFonts w:hint="eastAsia"/>
          <w:color w:val="00B050"/>
        </w:rPr>
        <w:t>分钟报一次</w:t>
      </w:r>
    </w:p>
    <w:p w14:paraId="43B74684" w14:textId="77777777" w:rsidR="00BB3B4E" w:rsidRPr="00BB3B4E" w:rsidRDefault="00BB3B4E" w:rsidP="00BB3B4E">
      <w:pPr>
        <w:tabs>
          <w:tab w:val="left" w:pos="1249"/>
        </w:tabs>
        <w:rPr>
          <w:color w:val="00B050"/>
        </w:rPr>
      </w:pPr>
    </w:p>
    <w:p w14:paraId="69190B4B" w14:textId="77777777" w:rsidR="00B95FAC" w:rsidRDefault="00AC2ED2">
      <w:pPr>
        <w:pStyle w:val="2"/>
      </w:pPr>
      <w:bookmarkStart w:id="357" w:name="_Toc467679738"/>
      <w:r>
        <w:rPr>
          <w:rFonts w:hint="eastAsia"/>
        </w:rPr>
        <w:t>2.2</w:t>
      </w:r>
      <w:r>
        <w:rPr>
          <w:rFonts w:hint="eastAsia"/>
        </w:rPr>
        <w:t>集中器</w:t>
      </w:r>
      <w:r w:rsidR="00C44A8F">
        <w:t>输出状态</w:t>
      </w:r>
      <w:r w:rsidR="00C44A8F">
        <w:rPr>
          <w:rFonts w:hint="eastAsia"/>
        </w:rPr>
        <w:t>上传</w:t>
      </w:r>
      <w:bookmarkEnd w:id="357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B95FAC" w14:paraId="3A6F5667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00D3382F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210" w:type="dxa"/>
            <w:vAlign w:val="center"/>
          </w:tcPr>
          <w:p w14:paraId="421F00D2" w14:textId="77777777" w:rsidR="00B95FAC" w:rsidRDefault="00C44A8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0x02</w:t>
            </w:r>
          </w:p>
        </w:tc>
      </w:tr>
      <w:tr w:rsidR="00B95FAC" w14:paraId="53C9C313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5C5271C0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210" w:type="dxa"/>
            <w:vAlign w:val="center"/>
          </w:tcPr>
          <w:p w14:paraId="61E2C5C3" w14:textId="77777777" w:rsidR="00B95FAC" w:rsidRDefault="00C44A8F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*N</w:t>
            </w:r>
            <w:r>
              <w:rPr>
                <w:rFonts w:ascii="宋体" w:hAnsi="宋体" w:cs="宋体" w:hint="eastAsia"/>
              </w:rPr>
              <w:t>（N</w:t>
            </w:r>
            <w:r>
              <w:rPr>
                <w:rFonts w:ascii="宋体" w:hAnsi="宋体" w:cs="宋体"/>
              </w:rPr>
              <w:t>为</w:t>
            </w:r>
            <w:r>
              <w:rPr>
                <w:rFonts w:ascii="宋体" w:hAnsi="宋体" w:cs="宋体" w:hint="eastAsia"/>
              </w:rPr>
              <w:t>输出开关个数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B95FAC" w14:paraId="774EA2F4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7E4D85B1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接口流程图</w:t>
            </w:r>
          </w:p>
        </w:tc>
        <w:tc>
          <w:tcPr>
            <w:tcW w:w="7210" w:type="dxa"/>
          </w:tcPr>
          <w:p w14:paraId="7F0ED6AD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FB4C21" w14:paraId="42272EB8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1ECE7170" w14:textId="77777777" w:rsidR="00FB4C21" w:rsidRDefault="00FB4C21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接口方式</w:t>
            </w:r>
          </w:p>
        </w:tc>
        <w:tc>
          <w:tcPr>
            <w:tcW w:w="7210" w:type="dxa"/>
          </w:tcPr>
          <w:p w14:paraId="70E2A6D5" w14:textId="77777777" w:rsidR="00FB4C21" w:rsidRDefault="00FB4C21" w:rsidP="00225834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集中器发布，云平台订阅</w:t>
            </w:r>
          </w:p>
        </w:tc>
      </w:tr>
      <w:tr w:rsidR="00FB4C21" w14:paraId="36102A0B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74380DB3" w14:textId="77777777" w:rsidR="00FB4C21" w:rsidRDefault="00FB4C21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数据流向</w:t>
            </w:r>
          </w:p>
        </w:tc>
        <w:tc>
          <w:tcPr>
            <w:tcW w:w="7210" w:type="dxa"/>
          </w:tcPr>
          <w:p w14:paraId="25728976" w14:textId="77777777" w:rsidR="00FB4C21" w:rsidRDefault="00FB4C21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集中器-&gt;云平台</w:t>
            </w:r>
          </w:p>
        </w:tc>
      </w:tr>
      <w:tr w:rsidR="00B95FAC" w14:paraId="077E079F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2529A7FD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数据频率</w:t>
            </w:r>
          </w:p>
        </w:tc>
        <w:tc>
          <w:tcPr>
            <w:tcW w:w="7210" w:type="dxa"/>
          </w:tcPr>
          <w:p w14:paraId="4A1E4D08" w14:textId="77777777" w:rsidR="00B95FAC" w:rsidRDefault="00C44A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实时上报</w:t>
            </w:r>
          </w:p>
        </w:tc>
      </w:tr>
      <w:tr w:rsidR="00B95FAC" w14:paraId="73016566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08F71ED4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210" w:type="dxa"/>
          </w:tcPr>
          <w:p w14:paraId="0B666A1C" w14:textId="77777777" w:rsidR="00B95FAC" w:rsidRDefault="00C44A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当</w:t>
            </w:r>
            <w:r w:rsidR="00CE1329">
              <w:rPr>
                <w:rFonts w:ascii="宋体" w:hAnsi="宋体" w:cs="宋体" w:hint="eastAsia"/>
              </w:rPr>
              <w:t>集中器</w:t>
            </w:r>
            <w:r>
              <w:rPr>
                <w:rFonts w:ascii="宋体" w:hAnsi="宋体" w:cs="宋体" w:hint="eastAsia"/>
              </w:rPr>
              <w:t>有输出状态发生改变时（一般为到达相应的预约时间，输出自动打开或关闭），</w:t>
            </w:r>
            <w:r w:rsidR="00CE1329">
              <w:rPr>
                <w:rFonts w:ascii="宋体" w:hAnsi="宋体" w:cs="宋体" w:hint="eastAsia"/>
              </w:rPr>
              <w:t>集中器</w:t>
            </w:r>
            <w:r>
              <w:rPr>
                <w:rFonts w:ascii="宋体" w:hAnsi="宋体" w:cs="宋体" w:hint="eastAsia"/>
              </w:rPr>
              <w:t>主动向MQTT服务器发送数据</w:t>
            </w:r>
          </w:p>
        </w:tc>
      </w:tr>
      <w:tr w:rsidR="00B95FAC" w14:paraId="520E137D" w14:textId="77777777">
        <w:trPr>
          <w:jc w:val="center"/>
        </w:trPr>
        <w:tc>
          <w:tcPr>
            <w:tcW w:w="8500" w:type="dxa"/>
            <w:gridSpan w:val="2"/>
            <w:shd w:val="clear" w:color="auto" w:fill="D9D9D9"/>
          </w:tcPr>
          <w:p w14:paraId="179BE0DC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01F578A3" w14:textId="77777777">
        <w:trPr>
          <w:jc w:val="center"/>
        </w:trPr>
        <w:tc>
          <w:tcPr>
            <w:tcW w:w="8500" w:type="dxa"/>
            <w:gridSpan w:val="2"/>
            <w:shd w:val="clear" w:color="auto" w:fill="auto"/>
          </w:tcPr>
          <w:p w14:paraId="010E8BC3" w14:textId="77777777" w:rsidR="00B95FAC" w:rsidRDefault="00B95FAC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  <w:tbl>
            <w:tblPr>
              <w:tblW w:w="7294" w:type="dxa"/>
              <w:tblLayout w:type="fixed"/>
              <w:tblLook w:val="04A0" w:firstRow="1" w:lastRow="0" w:firstColumn="1" w:lastColumn="0" w:noHBand="0" w:noVBand="1"/>
            </w:tblPr>
            <w:tblGrid>
              <w:gridCol w:w="661"/>
              <w:gridCol w:w="1096"/>
              <w:gridCol w:w="876"/>
              <w:gridCol w:w="1147"/>
              <w:gridCol w:w="661"/>
              <w:gridCol w:w="1096"/>
              <w:gridCol w:w="661"/>
              <w:gridCol w:w="1096"/>
            </w:tblGrid>
            <w:tr w:rsidR="00B95FAC" w14:paraId="5870E3E9" w14:textId="77777777">
              <w:trPr>
                <w:trHeight w:val="285"/>
              </w:trPr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26147A27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02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7A9EFA7D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3FFC8E53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56ECE097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  <w:tr w:rsidR="00B95FAC" w14:paraId="3E8F4949" w14:textId="77777777">
              <w:trPr>
                <w:trHeight w:val="285"/>
              </w:trPr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7DE4406D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信息源</w:t>
                  </w:r>
                </w:p>
              </w:tc>
              <w:tc>
                <w:tcPr>
                  <w:tcW w:w="202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38888D2F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编号</w:t>
                  </w:r>
                </w:p>
              </w:tc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699D1A04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内容</w:t>
                  </w:r>
                </w:p>
              </w:tc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4AFBF267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值</w:t>
                  </w:r>
                </w:p>
              </w:tc>
            </w:tr>
            <w:tr w:rsidR="00B95FAC" w14:paraId="463C5FAC" w14:textId="77777777">
              <w:trPr>
                <w:trHeight w:val="285"/>
              </w:trPr>
              <w:tc>
                <w:tcPr>
                  <w:tcW w:w="6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19FB56A1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编码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5A37218C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功能定义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100EE781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编码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26D40C11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功能定义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2FDFB79A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编码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3493571A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功能定义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13815737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编码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63FB997E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功能定义</w:t>
                  </w:r>
                </w:p>
              </w:tc>
            </w:tr>
            <w:tr w:rsidR="00B95FAC" w14:paraId="528174E5" w14:textId="77777777">
              <w:trPr>
                <w:trHeight w:val="285"/>
              </w:trPr>
              <w:tc>
                <w:tcPr>
                  <w:tcW w:w="66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2F2EB7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0x02</w:t>
                  </w:r>
                </w:p>
              </w:tc>
              <w:tc>
                <w:tcPr>
                  <w:tcW w:w="109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1FE52B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回路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8A76F6C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A6A630C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第1回路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E666A8C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A1256A0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开关状态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C9202D5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0x00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835C87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断开</w:t>
                  </w:r>
                </w:p>
              </w:tc>
            </w:tr>
            <w:tr w:rsidR="00B95FAC" w14:paraId="77B6A6F5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6E4477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4569D0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1F92F92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0x02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A2DA2B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第2回路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986D34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A2259B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896A3F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BDE2E9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闭合</w:t>
                  </w:r>
                </w:p>
              </w:tc>
            </w:tr>
            <w:tr w:rsidR="00B95FAC" w14:paraId="3EAF67DE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300C8D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5E4754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EE32DA5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0x03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C5ADB65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第3回路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9FA455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B702746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89F6C77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10E85F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B95FAC" w14:paraId="0F2D4727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3083F1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429BA6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5A2D1C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。。。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81640A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。。。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4E79772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A9B2A7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377A05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B510B5A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B95FAC" w14:paraId="64B65B92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0F5345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FA6F70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F91C857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0xN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6BFBBB4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第N回路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90A9CD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CF0D44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3CC3D8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31FCA7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B95FAC" w14:paraId="074AD415" w14:textId="77777777">
              <w:trPr>
                <w:trHeight w:val="285"/>
              </w:trPr>
              <w:tc>
                <w:tcPr>
                  <w:tcW w:w="66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E3E620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0x03</w:t>
                  </w:r>
                </w:p>
              </w:tc>
              <w:tc>
                <w:tcPr>
                  <w:tcW w:w="109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C003DA8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输出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4A1C50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2D1170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第1输出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02D093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9087DE8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5D2F357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CE2414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B95FAC" w14:paraId="09ECE1E4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B6E1AD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FC7E97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7915167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0x02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ECC1A5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第2输出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1CDBFFE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4B4013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AE5F9B7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3A988AB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B95FAC" w14:paraId="458F3039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A28C2B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E82B21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ACB8533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0x03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C1EB3D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第3输出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6A6AB6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8CA300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D5643DD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7661B5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B95FAC" w14:paraId="6806386E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39E1E3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9B7983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B916B56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0xN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4CF866E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第N输出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864E8AE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3F0FF5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8542568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2C0D47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25834" w14:paraId="2919599F" w14:textId="77777777" w:rsidTr="00225834">
              <w:trPr>
                <w:trHeight w:val="285"/>
              </w:trPr>
              <w:tc>
                <w:tcPr>
                  <w:tcW w:w="661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1AFB36B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0x04</w:t>
                  </w:r>
                </w:p>
              </w:tc>
              <w:tc>
                <w:tcPr>
                  <w:tcW w:w="1096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C82F972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  <w:t>输入信号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7A861A2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1B647D1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第1输入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EDC6BC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4EE01C6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C6F3DB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085D3C2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225834" w14:paraId="7442BC4D" w14:textId="77777777" w:rsidTr="00225834">
              <w:trPr>
                <w:trHeight w:val="285"/>
              </w:trPr>
              <w:tc>
                <w:tcPr>
                  <w:tcW w:w="66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C8FFFAE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B509029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CB7643C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0x02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28D4EDA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第2输入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16E12E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C96F57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C116F9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9B3B68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225834" w14:paraId="6ECC9E93" w14:textId="77777777" w:rsidTr="00225834">
              <w:trPr>
                <w:trHeight w:val="285"/>
              </w:trPr>
              <w:tc>
                <w:tcPr>
                  <w:tcW w:w="66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3EC6AA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5848CA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ED4FD6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0xN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1CB882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第N输入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DF1F0E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B72F09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29422AC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02CF05" w14:textId="77777777" w:rsidR="00225834" w:rsidRDefault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9E598B" w14:paraId="2C2CFA5B" w14:textId="77777777" w:rsidTr="008A7FA3">
              <w:trPr>
                <w:trHeight w:val="285"/>
              </w:trPr>
              <w:tc>
                <w:tcPr>
                  <w:tcW w:w="661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AEC613C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096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95AFE76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单灯控制器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2E0A92B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6A839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第1单灯控制器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303EC4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CE4B78C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开关状态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626799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0x00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32D4E97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断开</w:t>
                  </w:r>
                </w:p>
              </w:tc>
            </w:tr>
            <w:tr w:rsidR="009E598B" w14:paraId="5159BD7F" w14:textId="77777777" w:rsidTr="008A7FA3">
              <w:trPr>
                <w:trHeight w:val="285"/>
              </w:trPr>
              <w:tc>
                <w:tcPr>
                  <w:tcW w:w="66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48D4681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AD6ADB6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D2F9B5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0x02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C25F62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第2单灯控制器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D20924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B5A26A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A248B8F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0AB8A0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闭合</w:t>
                  </w:r>
                </w:p>
              </w:tc>
            </w:tr>
            <w:tr w:rsidR="009E598B" w14:paraId="42DC9BAF" w14:textId="77777777" w:rsidTr="008A7FA3">
              <w:trPr>
                <w:trHeight w:val="285"/>
              </w:trPr>
              <w:tc>
                <w:tcPr>
                  <w:tcW w:w="66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AC79623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5D7B739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9CDEF2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0x03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021D091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第3单灯控制器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4B1EAC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E477B7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D1690B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FB7A25C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9E598B" w14:paraId="017D23F2" w14:textId="77777777" w:rsidTr="008A7FA3">
              <w:trPr>
                <w:trHeight w:val="285"/>
              </w:trPr>
              <w:tc>
                <w:tcPr>
                  <w:tcW w:w="66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4D5095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192CF6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DEA21F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0xN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FE676A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第N单灯控制器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ED21391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457525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FABF39F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ADD2CF" w14:textId="77777777" w:rsidR="009E598B" w:rsidRDefault="009E598B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8D8BF19" w14:textId="77777777" w:rsidR="00A67A76" w:rsidRDefault="00C44A8F" w:rsidP="009C4CE4">
            <w:pPr>
              <w:pStyle w:val="a9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br/>
            </w:r>
            <w:r w:rsidR="00A67A76">
              <w:rPr>
                <w:rFonts w:ascii="宋体" w:hAnsi="宋体" w:cs="宋体" w:hint="eastAsia"/>
                <w:szCs w:val="21"/>
              </w:rPr>
              <w:t>疑问1：单灯控制器第x</w:t>
            </w:r>
            <w:proofErr w:type="gramStart"/>
            <w:r w:rsidR="00A67A76">
              <w:rPr>
                <w:rFonts w:ascii="宋体" w:hAnsi="宋体" w:cs="宋体" w:hint="eastAsia"/>
                <w:szCs w:val="21"/>
              </w:rPr>
              <w:t>组内容</w:t>
            </w:r>
            <w:proofErr w:type="gramEnd"/>
            <w:r w:rsidR="00A67A76">
              <w:rPr>
                <w:rFonts w:ascii="宋体" w:hAnsi="宋体" w:cs="宋体" w:hint="eastAsia"/>
                <w:szCs w:val="21"/>
              </w:rPr>
              <w:t>0xFFFF表示为16个单灯控制器？</w:t>
            </w:r>
          </w:p>
          <w:p w14:paraId="6E280729" w14:textId="77777777" w:rsidR="00A67A76" w:rsidRDefault="00A67A76" w:rsidP="009C4CE4">
            <w:pPr>
              <w:pStyle w:val="a9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疑问2：分组的依据是什么？</w:t>
            </w:r>
            <w:r w:rsidR="002742B9">
              <w:rPr>
                <w:rFonts w:ascii="宋体" w:hAnsi="宋体" w:cs="宋体" w:hint="eastAsia"/>
                <w:szCs w:val="21"/>
              </w:rPr>
              <w:t>第一组为1-16，第二组为17-32，</w:t>
            </w:r>
            <w:r w:rsidR="001E1240">
              <w:rPr>
                <w:rFonts w:ascii="宋体" w:hAnsi="宋体" w:cs="宋体" w:hint="eastAsia"/>
                <w:szCs w:val="21"/>
              </w:rPr>
              <w:t>按地址递增或递减</w:t>
            </w:r>
            <w:r w:rsidR="002742B9">
              <w:rPr>
                <w:rFonts w:ascii="宋体" w:hAnsi="宋体" w:cs="宋体" w:hint="eastAsia"/>
                <w:szCs w:val="21"/>
              </w:rPr>
              <w:t>顺序分组？</w:t>
            </w:r>
          </w:p>
          <w:p w14:paraId="10A79679" w14:textId="77777777" w:rsidR="00355F6D" w:rsidRDefault="009A44C4" w:rsidP="009C4CE4">
            <w:pPr>
              <w:pStyle w:val="a9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修改建议：</w:t>
            </w:r>
            <w:r w:rsidR="00355F6D">
              <w:rPr>
                <w:rFonts w:ascii="宋体" w:hAnsi="宋体" w:cs="宋体" w:hint="eastAsia"/>
                <w:szCs w:val="21"/>
              </w:rPr>
              <w:t>改成逐个单灯控制器</w:t>
            </w:r>
            <w:r>
              <w:rPr>
                <w:rFonts w:ascii="宋体" w:hAnsi="宋体" w:cs="宋体" w:hint="eastAsia"/>
                <w:szCs w:val="21"/>
              </w:rPr>
              <w:t>上报</w:t>
            </w:r>
          </w:p>
          <w:p w14:paraId="08446D10" w14:textId="77777777" w:rsidR="00486488" w:rsidRPr="00A67A76" w:rsidRDefault="00486488" w:rsidP="009C4CE4">
            <w:pPr>
              <w:pStyle w:val="a9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新增1：新增输入信号上报，见上表0x04内容</w:t>
            </w:r>
          </w:p>
          <w:p w14:paraId="4418AEC4" w14:textId="77777777" w:rsidR="00225834" w:rsidRDefault="00225834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4121BA1D" w14:textId="77777777" w:rsidR="00B95FAC" w:rsidRDefault="00C44A8F">
      <w:pPr>
        <w:pStyle w:val="2"/>
      </w:pPr>
      <w:bookmarkStart w:id="358" w:name="_Toc467679739"/>
      <w:r>
        <w:rPr>
          <w:rFonts w:hint="eastAsia"/>
        </w:rPr>
        <w:lastRenderedPageBreak/>
        <w:t>2.</w:t>
      </w:r>
      <w:r>
        <w:t xml:space="preserve">3 </w:t>
      </w:r>
      <w:r w:rsidR="00AC2ED2">
        <w:rPr>
          <w:rFonts w:hint="eastAsia"/>
        </w:rPr>
        <w:t>集中器</w:t>
      </w:r>
      <w:r>
        <w:rPr>
          <w:rFonts w:hint="eastAsia"/>
        </w:rPr>
        <w:t>电气参数上报</w:t>
      </w:r>
      <w:bookmarkEnd w:id="358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B95FAC" w14:paraId="3C1F8B35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45EDCD85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210" w:type="dxa"/>
            <w:vAlign w:val="center"/>
          </w:tcPr>
          <w:p w14:paraId="4EF22FC5" w14:textId="77777777" w:rsidR="00B95FAC" w:rsidRDefault="00C44A8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0x03</w:t>
            </w:r>
          </w:p>
        </w:tc>
      </w:tr>
      <w:tr w:rsidR="00B95FAC" w14:paraId="038F6AC0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212C46A6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210" w:type="dxa"/>
            <w:vAlign w:val="center"/>
          </w:tcPr>
          <w:p w14:paraId="3A9F1257" w14:textId="77777777" w:rsidR="00B95FAC" w:rsidRDefault="00C44A8F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62+4</w:t>
            </w:r>
            <w:r>
              <w:rPr>
                <w:rFonts w:ascii="宋体" w:hAnsi="宋体" w:cs="宋体"/>
              </w:rPr>
              <w:t>*N</w:t>
            </w:r>
            <w:r>
              <w:rPr>
                <w:rFonts w:ascii="宋体" w:hAnsi="宋体" w:cs="宋体" w:hint="eastAsia"/>
              </w:rPr>
              <w:t>（N</w:t>
            </w:r>
            <w:r>
              <w:rPr>
                <w:rFonts w:ascii="宋体" w:hAnsi="宋体" w:cs="宋体"/>
              </w:rPr>
              <w:t>为</w:t>
            </w:r>
            <w:r>
              <w:rPr>
                <w:rFonts w:ascii="宋体" w:hAnsi="宋体" w:cs="宋体" w:hint="eastAsia"/>
              </w:rPr>
              <w:t>回路数量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B95FAC" w14:paraId="0BB62788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2FFF04BE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接口流程图</w:t>
            </w:r>
          </w:p>
        </w:tc>
        <w:tc>
          <w:tcPr>
            <w:tcW w:w="7210" w:type="dxa"/>
          </w:tcPr>
          <w:p w14:paraId="6565C151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E12EF9" w14:paraId="731052D1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66173D7B" w14:textId="77777777" w:rsidR="00E12EF9" w:rsidRDefault="00E12EF9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接口方式</w:t>
            </w:r>
          </w:p>
        </w:tc>
        <w:tc>
          <w:tcPr>
            <w:tcW w:w="7210" w:type="dxa"/>
          </w:tcPr>
          <w:p w14:paraId="249E96EA" w14:textId="77777777" w:rsidR="00E12EF9" w:rsidRDefault="00E12EF9" w:rsidP="00225834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集中器发布，云平台订阅</w:t>
            </w:r>
          </w:p>
        </w:tc>
      </w:tr>
      <w:tr w:rsidR="00E12EF9" w14:paraId="349FB43A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54460486" w14:textId="77777777" w:rsidR="00E12EF9" w:rsidRDefault="00E12EF9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数据流向</w:t>
            </w:r>
          </w:p>
        </w:tc>
        <w:tc>
          <w:tcPr>
            <w:tcW w:w="7210" w:type="dxa"/>
          </w:tcPr>
          <w:p w14:paraId="1D287866" w14:textId="77777777" w:rsidR="00E12EF9" w:rsidRDefault="00E12EF9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集中器-&gt;云平台</w:t>
            </w:r>
          </w:p>
        </w:tc>
      </w:tr>
      <w:tr w:rsidR="00B95FAC" w14:paraId="4885E807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6DD1E05F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数据频率</w:t>
            </w:r>
          </w:p>
        </w:tc>
        <w:tc>
          <w:tcPr>
            <w:tcW w:w="7210" w:type="dxa"/>
          </w:tcPr>
          <w:p w14:paraId="27998B68" w14:textId="77777777" w:rsidR="00B95FAC" w:rsidRDefault="00C44A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定时上报</w:t>
            </w:r>
          </w:p>
        </w:tc>
      </w:tr>
      <w:tr w:rsidR="00B95FAC" w14:paraId="62088ADC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542326D0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210" w:type="dxa"/>
          </w:tcPr>
          <w:p w14:paraId="6394E455" w14:textId="77777777" w:rsidR="00B95FAC" w:rsidRDefault="00DD52C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</w:t>
            </w:r>
            <w:r w:rsidR="00C44A8F">
              <w:rPr>
                <w:rFonts w:ascii="宋体" w:hAnsi="宋体" w:cs="宋体" w:hint="eastAsia"/>
              </w:rPr>
              <w:t>根据设定的上报时间间隔自动向MQTT服务器发布电气参数</w:t>
            </w:r>
          </w:p>
        </w:tc>
      </w:tr>
      <w:tr w:rsidR="00B95FAC" w14:paraId="0881A271" w14:textId="77777777">
        <w:trPr>
          <w:jc w:val="center"/>
        </w:trPr>
        <w:tc>
          <w:tcPr>
            <w:tcW w:w="8500" w:type="dxa"/>
            <w:gridSpan w:val="2"/>
            <w:shd w:val="clear" w:color="auto" w:fill="D9D9D9"/>
          </w:tcPr>
          <w:p w14:paraId="7CC40F08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00C9EB4F" w14:textId="77777777">
        <w:trPr>
          <w:jc w:val="center"/>
        </w:trPr>
        <w:tc>
          <w:tcPr>
            <w:tcW w:w="8500" w:type="dxa"/>
            <w:gridSpan w:val="2"/>
            <w:shd w:val="clear" w:color="auto" w:fill="auto"/>
          </w:tcPr>
          <w:p w14:paraId="70417854" w14:textId="77777777" w:rsidR="00B95FAC" w:rsidRDefault="00B95FAC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  <w:tbl>
            <w:tblPr>
              <w:tblW w:w="5700" w:type="dxa"/>
              <w:tblLayout w:type="fixed"/>
              <w:tblLook w:val="04A0" w:firstRow="1" w:lastRow="0" w:firstColumn="1" w:lastColumn="0" w:noHBand="0" w:noVBand="1"/>
            </w:tblPr>
            <w:tblGrid>
              <w:gridCol w:w="1896"/>
              <w:gridCol w:w="1056"/>
              <w:gridCol w:w="846"/>
              <w:gridCol w:w="1056"/>
              <w:gridCol w:w="846"/>
            </w:tblGrid>
            <w:tr w:rsidR="00B95FAC" w14:paraId="3E436763" w14:textId="77777777">
              <w:trPr>
                <w:trHeight w:val="593"/>
              </w:trPr>
              <w:tc>
                <w:tcPr>
                  <w:tcW w:w="1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bottom"/>
                </w:tcPr>
                <w:p w14:paraId="1AB21FF6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数据项</w:t>
                  </w:r>
                </w:p>
              </w:tc>
              <w:tc>
                <w:tcPr>
                  <w:tcW w:w="10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bottom"/>
                </w:tcPr>
                <w:p w14:paraId="3E80D425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8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bottom"/>
                </w:tcPr>
                <w:p w14:paraId="6F57569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字节数</w:t>
                  </w:r>
                </w:p>
              </w:tc>
              <w:tc>
                <w:tcPr>
                  <w:tcW w:w="10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bottom"/>
                </w:tcPr>
                <w:p w14:paraId="04A3010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单位</w:t>
                  </w:r>
                </w:p>
              </w:tc>
              <w:tc>
                <w:tcPr>
                  <w:tcW w:w="8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bottom"/>
                </w:tcPr>
                <w:p w14:paraId="7C6B5FB4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偏移量</w:t>
                  </w:r>
                </w:p>
              </w:tc>
            </w:tr>
            <w:tr w:rsidR="00B95FAC" w14:paraId="60AD4760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E2297E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进线电能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5E892A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U32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C0C12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7C0195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0.01KWH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99F733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</w:t>
                  </w:r>
                </w:p>
              </w:tc>
            </w:tr>
            <w:tr w:rsidR="00B95FAC" w14:paraId="79585F4E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9824A2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进线A相交流电压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1C2573B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99605B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124871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0.01V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271F888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4</w:t>
                  </w:r>
                </w:p>
              </w:tc>
            </w:tr>
            <w:tr w:rsidR="00B95FAC" w14:paraId="2EF181EF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4D34BD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进线B相交流电压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ED04D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DE6458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3BC7A6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0.01V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B1C57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6</w:t>
                  </w:r>
                </w:p>
              </w:tc>
            </w:tr>
            <w:tr w:rsidR="00B95FAC" w14:paraId="417BAE35" w14:textId="77777777">
              <w:trPr>
                <w:trHeight w:val="239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12728A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进线C相交流电压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C0BAE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CEEE3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946FB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0.01V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8FB0BA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8</w:t>
                  </w:r>
                </w:p>
              </w:tc>
            </w:tr>
            <w:tr w:rsidR="00B95FAC" w14:paraId="44670113" w14:textId="77777777">
              <w:trPr>
                <w:trHeight w:val="73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D6F601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进线A相交流电流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A85A8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A5E8E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1E4A31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B5058A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10</w:t>
                  </w:r>
                </w:p>
              </w:tc>
            </w:tr>
            <w:tr w:rsidR="00B95FAC" w14:paraId="200BB049" w14:textId="77777777">
              <w:trPr>
                <w:trHeight w:val="163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A10507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进线B相交流电流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4AB03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5608B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982D5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20F4D0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12</w:t>
                  </w:r>
                </w:p>
              </w:tc>
            </w:tr>
            <w:tr w:rsidR="00B95FAC" w14:paraId="292B6DBA" w14:textId="77777777">
              <w:trPr>
                <w:trHeight w:val="281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769BB6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进线C相交流电流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4098F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3A162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46F98E6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499024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14</w:t>
                  </w:r>
                </w:p>
              </w:tc>
            </w:tr>
            <w:tr w:rsidR="00B95FAC" w14:paraId="5AD26534" w14:textId="77777777">
              <w:trPr>
                <w:trHeight w:val="243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1D3857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进线合相交流</w:t>
                  </w:r>
                  <w:proofErr w:type="gramEnd"/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电流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0704D3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50D45E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EFF018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0DA895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16</w:t>
                  </w:r>
                </w:p>
              </w:tc>
            </w:tr>
            <w:tr w:rsidR="00B95FAC" w14:paraId="3C7A30CE" w14:textId="77777777">
              <w:trPr>
                <w:trHeight w:val="192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815CFF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进线剩余电流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D9978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96D74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CEAD3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FD72A2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18</w:t>
                  </w:r>
                </w:p>
              </w:tc>
            </w:tr>
            <w:tr w:rsidR="00B95FAC" w14:paraId="79A4097B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AF1F9C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进线合相功率因数</w:t>
                  </w:r>
                  <w:proofErr w:type="gramEnd"/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5C762A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12E28F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E5467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0.001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CC534A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20</w:t>
                  </w:r>
                </w:p>
              </w:tc>
            </w:tr>
            <w:tr w:rsidR="00B95FAC" w14:paraId="2262DFC0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0CBE74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进线A相功率因数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F32AE6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C1B3B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1743C6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0.001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88FDECA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22</w:t>
                  </w:r>
                </w:p>
              </w:tc>
            </w:tr>
            <w:tr w:rsidR="00B95FAC" w14:paraId="5EC2DD71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2E7F99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进线B相功率因数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E1E8E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B1857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5B11DC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0.001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C8F744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24</w:t>
                  </w:r>
                </w:p>
              </w:tc>
            </w:tr>
            <w:tr w:rsidR="00B95FAC" w14:paraId="716BB417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B62DE9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进线C相功率因数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0C3923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F89FF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1EE0E4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0.001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7A649D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26</w:t>
                  </w:r>
                </w:p>
              </w:tc>
            </w:tr>
            <w:tr w:rsidR="00B95FAC" w14:paraId="7ADC3954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E8C147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进线合相视在功率</w:t>
                  </w:r>
                  <w:proofErr w:type="gramEnd"/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4BA26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A2FD1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D394B4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0.01KVA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FC65D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28</w:t>
                  </w:r>
                </w:p>
              </w:tc>
            </w:tr>
            <w:tr w:rsidR="00B95FAC" w14:paraId="4FCD1066" w14:textId="77777777">
              <w:trPr>
                <w:trHeight w:val="105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904353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进线A相视在功率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73B213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83648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B4A93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0.01KVA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FCDA8A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30</w:t>
                  </w:r>
                </w:p>
              </w:tc>
            </w:tr>
            <w:tr w:rsidR="00B95FAC" w14:paraId="26487EE5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FAF632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lastRenderedPageBreak/>
                    <w:t>进线B相视在功率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EC3872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2586D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B3AAF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0.01KVA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B3C2E4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32</w:t>
                  </w:r>
                </w:p>
              </w:tc>
            </w:tr>
            <w:tr w:rsidR="00B95FAC" w14:paraId="53E79768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38D768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进线C相视在功率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DAC7DD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633D8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3D0B6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0.01KVA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7EB9608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34</w:t>
                  </w:r>
                </w:p>
              </w:tc>
            </w:tr>
            <w:tr w:rsidR="00B95FAC" w14:paraId="0EB13F69" w14:textId="77777777">
              <w:trPr>
                <w:trHeight w:val="275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A85D33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进线合相有功功率</w:t>
                  </w:r>
                  <w:proofErr w:type="gramEnd"/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0C675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E61BB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C35ABC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0.01KW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97CAAC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36</w:t>
                  </w:r>
                </w:p>
              </w:tc>
            </w:tr>
            <w:tr w:rsidR="00B95FAC" w14:paraId="1997D90B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DA56D1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进线A相有功功率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41683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46F89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BB9C0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0.01KW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5ED82B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38</w:t>
                  </w:r>
                </w:p>
              </w:tc>
            </w:tr>
            <w:tr w:rsidR="00B95FAC" w14:paraId="09677B76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6E324A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进线B相有功功率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8C430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F4776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394862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0.01KW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3EC403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40</w:t>
                  </w:r>
                </w:p>
              </w:tc>
            </w:tr>
            <w:tr w:rsidR="00B95FAC" w14:paraId="5C872DCA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1F8014E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进线C相有功功率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570A5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339E5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4F46EE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0.01KW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760ED94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42</w:t>
                  </w:r>
                </w:p>
              </w:tc>
            </w:tr>
            <w:tr w:rsidR="00B95FAC" w14:paraId="5AB48579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F4954B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进线合相无功功率</w:t>
                  </w:r>
                  <w:proofErr w:type="gramEnd"/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104233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C88435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384AB64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0.01KVAR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AFCF68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44</w:t>
                  </w:r>
                </w:p>
              </w:tc>
            </w:tr>
            <w:tr w:rsidR="00B95FAC" w14:paraId="75AB1DB0" w14:textId="77777777">
              <w:trPr>
                <w:trHeight w:val="118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7151BD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进线A相无功功率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59B73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D7C1D5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33C8F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0.01KVAR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1B19B9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46</w:t>
                  </w:r>
                </w:p>
              </w:tc>
            </w:tr>
            <w:tr w:rsidR="00B95FAC" w14:paraId="0B599F26" w14:textId="77777777">
              <w:trPr>
                <w:trHeight w:val="84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9ED25D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进线B相无功功率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F90324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6FA4F4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BF158E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0.01KVAR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AAB11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48</w:t>
                  </w:r>
                </w:p>
              </w:tc>
            </w:tr>
            <w:tr w:rsidR="00B95FAC" w14:paraId="064F9A0F" w14:textId="77777777">
              <w:trPr>
                <w:trHeight w:val="192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3B20B7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进线C相无功功率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62D0E3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CF48E7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09A086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0.01KVAR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603148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50</w:t>
                  </w:r>
                </w:p>
              </w:tc>
            </w:tr>
            <w:tr w:rsidR="00B95FAC" w14:paraId="7EB0D8C5" w14:textId="77777777">
              <w:trPr>
                <w:trHeight w:val="157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D5F184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电网频率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9F140B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D0C19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9F7E4A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0.01HZ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BCE52E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52</w:t>
                  </w:r>
                </w:p>
              </w:tc>
            </w:tr>
            <w:tr w:rsidR="00B95FAC" w14:paraId="5F285094" w14:textId="77777777">
              <w:trPr>
                <w:trHeight w:val="123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178ED35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箱内温度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30FCF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659375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D6AF9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0.01℃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1A3321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54</w:t>
                  </w:r>
                </w:p>
              </w:tc>
            </w:tr>
            <w:tr w:rsidR="00B95FAC" w14:paraId="45C4DA51" w14:textId="77777777">
              <w:trPr>
                <w:trHeight w:val="89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A82492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A相电缆温度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58FB09B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7713A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39FCB4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0.01℃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A07C14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56</w:t>
                  </w:r>
                </w:p>
              </w:tc>
            </w:tr>
            <w:tr w:rsidR="00B95FAC" w14:paraId="458E41A4" w14:textId="77777777">
              <w:trPr>
                <w:trHeight w:val="325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BF8211B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B相电缆温度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91ACDD1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56AFEE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A8119B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0.01℃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B8407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58</w:t>
                  </w:r>
                </w:p>
              </w:tc>
            </w:tr>
            <w:tr w:rsidR="00B95FAC" w14:paraId="2BE77B6B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D7908B1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C相电缆温度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4F5F85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10367A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06B2E6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0.01℃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09ED76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60</w:t>
                  </w:r>
                </w:p>
              </w:tc>
            </w:tr>
            <w:tr w:rsidR="00B95FAC" w14:paraId="39725412" w14:textId="77777777">
              <w:trPr>
                <w:trHeight w:val="115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769082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回路1电流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192C6DB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E3B485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9140E8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774086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62</w:t>
                  </w:r>
                </w:p>
              </w:tc>
            </w:tr>
            <w:tr w:rsidR="00B95FAC" w14:paraId="055FFD17" w14:textId="77777777">
              <w:trPr>
                <w:trHeight w:val="224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10007E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回路1有功功率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EFC653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98555E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0FAA5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0.01KW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060E5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64</w:t>
                  </w:r>
                </w:p>
              </w:tc>
            </w:tr>
            <w:tr w:rsidR="00B95FAC" w14:paraId="2431FC52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7D0FA8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回路2电流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CE71A1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E9FFE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C0B5FF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B6E5EA8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66</w:t>
                  </w:r>
                </w:p>
              </w:tc>
            </w:tr>
            <w:tr w:rsidR="00B95FAC" w14:paraId="708335EF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A98C7D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回路</w:t>
                  </w:r>
                  <w:r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  <w:t>2</w:t>
                  </w: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有功功率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7F61C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D8509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9782A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0.01KW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47BE815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68</w:t>
                  </w:r>
                </w:p>
              </w:tc>
            </w:tr>
            <w:tr w:rsidR="00B95FAC" w14:paraId="04A998EB" w14:textId="77777777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B8F686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回路</w:t>
                  </w:r>
                  <w:r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  <w:t>N</w:t>
                  </w: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电流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D677A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BA1193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40F345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BC160C1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70</w:t>
                  </w:r>
                </w:p>
              </w:tc>
            </w:tr>
            <w:tr w:rsidR="00B95FAC" w14:paraId="7A35F224" w14:textId="77777777" w:rsidTr="009C4CE4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5C29D0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回路N有功功率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BD047A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619628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CA7491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0.01KW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E6B83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72</w:t>
                  </w:r>
                </w:p>
              </w:tc>
            </w:tr>
            <w:tr w:rsidR="00CE1760" w14:paraId="78E7963B" w14:textId="77777777" w:rsidTr="009C4CE4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29738F5" w14:textId="77777777" w:rsidR="00CE1760" w:rsidRDefault="00CE1760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59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单灯控制器1电流</w:delText>
                    </w:r>
                  </w:del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70B570" w14:textId="77777777" w:rsidR="00CE1760" w:rsidRDefault="00CE1760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60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U16</w:delText>
                    </w:r>
                  </w:del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ED90DC" w14:textId="77777777" w:rsidR="00CE1760" w:rsidRDefault="00CE1760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61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2</w:delText>
                    </w:r>
                  </w:del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DB2C8C" w14:textId="77777777" w:rsidR="00CE1760" w:rsidRDefault="00CE1760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62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0.01A</w:delText>
                    </w:r>
                  </w:del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B48F4E4" w14:textId="77777777" w:rsidR="00CE1760" w:rsidRDefault="008A2B04" w:rsidP="00CE1760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63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72+2*1</w:delText>
                    </w:r>
                  </w:del>
                </w:p>
              </w:tc>
            </w:tr>
            <w:tr w:rsidR="00CE1760" w14:paraId="55D5E745" w14:textId="77777777" w:rsidTr="009C4CE4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77B599B" w14:textId="77777777" w:rsidR="00CE1760" w:rsidRDefault="00CE1760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64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单灯控制器1有功功率</w:delText>
                    </w:r>
                  </w:del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297909" w14:textId="77777777" w:rsidR="00CE1760" w:rsidRDefault="00CE1760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65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U16</w:delText>
                    </w:r>
                  </w:del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150D10" w14:textId="77777777" w:rsidR="00CE1760" w:rsidRDefault="00CE1760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66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2</w:delText>
                    </w:r>
                  </w:del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EA2DA89" w14:textId="77777777" w:rsidR="00CE1760" w:rsidRDefault="00CE1760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67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0.01KW</w:delText>
                    </w:r>
                  </w:del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A67B52" w14:textId="77777777" w:rsidR="00CE1760" w:rsidRDefault="008A2B04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68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72+2+2*1</w:delText>
                    </w:r>
                  </w:del>
                </w:p>
              </w:tc>
            </w:tr>
            <w:tr w:rsidR="008A2B04" w14:paraId="1B8455FA" w14:textId="77777777" w:rsidTr="008A7FA3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A162892" w14:textId="77777777" w:rsidR="008A2B04" w:rsidRDefault="008A2B04" w:rsidP="008A7FA3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69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单灯控制器2电流</w:delText>
                    </w:r>
                  </w:del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1F2F1A" w14:textId="77777777" w:rsidR="008A2B04" w:rsidRDefault="008A2B04" w:rsidP="008A7FA3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70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U16</w:delText>
                    </w:r>
                  </w:del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5EA58E" w14:textId="77777777" w:rsidR="008A2B04" w:rsidRDefault="008A2B04" w:rsidP="008A7FA3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71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2</w:delText>
                    </w:r>
                  </w:del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01F966" w14:textId="77777777" w:rsidR="008A2B04" w:rsidRDefault="008A2B04" w:rsidP="008A7FA3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72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0.01A</w:delText>
                    </w:r>
                  </w:del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2C99C77" w14:textId="77777777" w:rsidR="008A2B04" w:rsidRDefault="008A2B04" w:rsidP="008A2B04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73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72+2*2</w:delText>
                    </w:r>
                  </w:del>
                </w:p>
              </w:tc>
            </w:tr>
            <w:tr w:rsidR="008A2B04" w14:paraId="5C958280" w14:textId="77777777" w:rsidTr="008A7FA3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E31C01" w14:textId="77777777" w:rsidR="008A2B04" w:rsidRDefault="008A2B04" w:rsidP="008A7FA3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74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单灯控制器2有功功率</w:delText>
                    </w:r>
                  </w:del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B63771" w14:textId="77777777" w:rsidR="008A2B04" w:rsidRDefault="008A2B04" w:rsidP="008A7FA3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75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U16</w:delText>
                    </w:r>
                  </w:del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79C52A" w14:textId="77777777" w:rsidR="008A2B04" w:rsidRDefault="008A2B04" w:rsidP="008A7FA3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76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2</w:delText>
                    </w:r>
                  </w:del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8DB14D" w14:textId="77777777" w:rsidR="008A2B04" w:rsidRDefault="008A2B04" w:rsidP="008A7FA3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77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0.01KW</w:delText>
                    </w:r>
                  </w:del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D7B708" w14:textId="77777777" w:rsidR="008A2B04" w:rsidRDefault="008A2B04" w:rsidP="008A7FA3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78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72+2+2*2</w:delText>
                    </w:r>
                  </w:del>
                </w:p>
              </w:tc>
            </w:tr>
            <w:tr w:rsidR="008A2B04" w14:paraId="4A933F4A" w14:textId="77777777" w:rsidTr="008A7FA3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BC451C" w14:textId="77777777" w:rsidR="008A2B04" w:rsidRDefault="008A2B04" w:rsidP="008A7FA3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79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单灯控制器n电流</w:delText>
                    </w:r>
                  </w:del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B4307E" w14:textId="77777777" w:rsidR="008A2B04" w:rsidRDefault="008A2B04" w:rsidP="008A7FA3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80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U16</w:delText>
                    </w:r>
                  </w:del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B52C36" w14:textId="77777777" w:rsidR="008A2B04" w:rsidRDefault="008A2B04" w:rsidP="008A7FA3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81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2</w:delText>
                    </w:r>
                  </w:del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6DF6AC" w14:textId="77777777" w:rsidR="008A2B04" w:rsidRDefault="008A2B04" w:rsidP="008A7FA3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82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0.01A</w:delText>
                    </w:r>
                  </w:del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9D0345" w14:textId="77777777" w:rsidR="008A2B04" w:rsidRDefault="008A2B04" w:rsidP="008A7FA3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83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72+2*n</w:delText>
                    </w:r>
                  </w:del>
                </w:p>
              </w:tc>
            </w:tr>
            <w:tr w:rsidR="008A2B04" w14:paraId="0FD73C38" w14:textId="77777777" w:rsidTr="008A7FA3">
              <w:trPr>
                <w:trHeight w:val="70"/>
              </w:trPr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DEFCFD4" w14:textId="77777777" w:rsidR="008A2B04" w:rsidRDefault="008A2B04" w:rsidP="008A7FA3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84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单灯控制器n有功功率</w:delText>
                    </w:r>
                  </w:del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04B89B" w14:textId="77777777" w:rsidR="008A2B04" w:rsidRDefault="008A2B04" w:rsidP="008A7FA3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85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U16</w:delText>
                    </w:r>
                  </w:del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2ADBD1" w14:textId="77777777" w:rsidR="008A2B04" w:rsidRDefault="008A2B04" w:rsidP="008A7FA3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86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2</w:delText>
                    </w:r>
                  </w:del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3F9BAB" w14:textId="77777777" w:rsidR="008A2B04" w:rsidRDefault="008A2B04" w:rsidP="008A7FA3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87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0.01KW</w:delText>
                    </w:r>
                  </w:del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243D88B" w14:textId="77777777" w:rsidR="008A2B04" w:rsidRDefault="008A2B04" w:rsidP="008A7FA3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del w:id="388" w:author="Windows 用户" w:date="2019-04-04T14:52:00Z">
                    <w:r w:rsidDel="00D61ADA">
                      <w:rPr>
                        <w:rFonts w:asciiTheme="minorEastAsia" w:eastAsiaTheme="minorEastAsia" w:hAnsiTheme="minorEastAsia" w:cs="宋体" w:hint="eastAsia"/>
                        <w:kern w:val="0"/>
                        <w:szCs w:val="21"/>
                      </w:rPr>
                      <w:delText>72+2+2*n</w:delText>
                    </w:r>
                  </w:del>
                </w:p>
              </w:tc>
            </w:tr>
          </w:tbl>
          <w:p w14:paraId="4F2DDD26" w14:textId="77777777" w:rsidR="00B95FAC" w:rsidRDefault="00C44A8F" w:rsidP="009C4CE4">
            <w:pPr>
              <w:pStyle w:val="a9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br/>
            </w:r>
            <w:r w:rsidR="008A7FA3">
              <w:rPr>
                <w:rFonts w:ascii="宋体" w:hAnsi="宋体" w:cs="宋体"/>
                <w:szCs w:val="21"/>
              </w:rPr>
              <w:t>建议</w:t>
            </w:r>
            <w:r w:rsidR="008A7FA3">
              <w:rPr>
                <w:rFonts w:ascii="宋体" w:hAnsi="宋体" w:cs="宋体" w:hint="eastAsia"/>
                <w:szCs w:val="21"/>
              </w:rPr>
              <w:t>：1、单灯控制器的电气参数暂缓上报（之前会议协商）；</w:t>
            </w:r>
          </w:p>
          <w:p w14:paraId="2D89EC79" w14:textId="77777777" w:rsidR="008A7FA3" w:rsidRDefault="008A7FA3" w:rsidP="009C4CE4">
            <w:pPr>
              <w:pStyle w:val="a9"/>
              <w:spacing w:line="240" w:lineRule="auto"/>
              <w:ind w:left="630" w:hangingChars="300" w:hanging="630"/>
              <w:jc w:val="left"/>
              <w:rPr>
                <w:ins w:id="389" w:author="Windows 用户" w:date="2019-04-04T15:05:00Z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2、单灯控制器的电气参数另增加命令码</w:t>
            </w:r>
            <w:r w:rsidR="00D15AA7">
              <w:rPr>
                <w:rFonts w:ascii="宋体" w:hAnsi="宋体" w:cs="宋体" w:hint="eastAsia"/>
                <w:szCs w:val="21"/>
              </w:rPr>
              <w:t>xx</w:t>
            </w:r>
            <w:r>
              <w:rPr>
                <w:rFonts w:ascii="宋体" w:hAnsi="宋体" w:cs="宋体" w:hint="eastAsia"/>
                <w:szCs w:val="21"/>
              </w:rPr>
              <w:t>上报，不</w:t>
            </w:r>
            <w:r w:rsidR="00117DA1">
              <w:rPr>
                <w:rFonts w:ascii="宋体" w:hAnsi="宋体" w:cs="宋体" w:hint="eastAsia"/>
                <w:szCs w:val="21"/>
              </w:rPr>
              <w:t>要把</w:t>
            </w:r>
            <w:r>
              <w:rPr>
                <w:rFonts w:ascii="宋体" w:hAnsi="宋体" w:cs="宋体" w:hint="eastAsia"/>
                <w:szCs w:val="21"/>
              </w:rPr>
              <w:t>集中器</w:t>
            </w:r>
            <w:r w:rsidR="00117DA1">
              <w:rPr>
                <w:rFonts w:ascii="宋体" w:hAnsi="宋体" w:cs="宋体" w:hint="eastAsia"/>
                <w:szCs w:val="21"/>
              </w:rPr>
              <w:t>与单灯控制</w:t>
            </w:r>
            <w:r>
              <w:rPr>
                <w:rFonts w:ascii="宋体" w:hAnsi="宋体" w:cs="宋体" w:hint="eastAsia"/>
                <w:szCs w:val="21"/>
              </w:rPr>
              <w:t>电气参数</w:t>
            </w:r>
            <w:r w:rsidR="00117DA1">
              <w:rPr>
                <w:rFonts w:ascii="宋体" w:hAnsi="宋体" w:cs="宋体" w:hint="eastAsia"/>
                <w:szCs w:val="21"/>
              </w:rPr>
              <w:t>混合在一起。</w:t>
            </w:r>
          </w:p>
          <w:p w14:paraId="1F41A67D" w14:textId="77777777" w:rsidR="007D6D73" w:rsidRDefault="007D6D73" w:rsidP="009C4CE4">
            <w:pPr>
              <w:pStyle w:val="a9"/>
              <w:spacing w:line="240" w:lineRule="auto"/>
              <w:ind w:left="630" w:hangingChars="300" w:hanging="630"/>
              <w:jc w:val="left"/>
              <w:rPr>
                <w:ins w:id="390" w:author="Windows 用户" w:date="2019-04-04T14:54:00Z"/>
                <w:rFonts w:ascii="宋体" w:hAnsi="宋体" w:cs="宋体"/>
                <w:szCs w:val="21"/>
              </w:rPr>
            </w:pPr>
            <w:ins w:id="391" w:author="Windows 用户" w:date="2019-04-04T15:05:00Z">
              <w:r>
                <w:rPr>
                  <w:rFonts w:ascii="宋体" w:hAnsi="宋体" w:cs="宋体" w:hint="eastAsia"/>
                  <w:szCs w:val="21"/>
                </w:rPr>
                <w:t>答复：先删除</w:t>
              </w:r>
            </w:ins>
            <w:ins w:id="392" w:author="Windows 用户" w:date="2019-04-04T15:17:00Z">
              <w:r w:rsidR="00594CF6">
                <w:rPr>
                  <w:rFonts w:ascii="宋体" w:hAnsi="宋体" w:cs="宋体" w:hint="eastAsia"/>
                  <w:szCs w:val="21"/>
                </w:rPr>
                <w:t>单灯控制器电器参数上报</w:t>
              </w:r>
            </w:ins>
            <w:ins w:id="393" w:author="Windows 用户" w:date="2019-04-04T16:05:00Z">
              <w:r w:rsidR="001454C2">
                <w:rPr>
                  <w:rFonts w:ascii="宋体" w:hAnsi="宋体" w:cs="宋体" w:hint="eastAsia"/>
                  <w:szCs w:val="21"/>
                </w:rPr>
                <w:t>，</w:t>
              </w:r>
            </w:ins>
            <w:ins w:id="394" w:author="Windows 用户" w:date="2019-04-04T16:06:00Z">
              <w:r w:rsidR="001454C2">
                <w:rPr>
                  <w:rFonts w:ascii="宋体" w:hAnsi="宋体" w:cs="宋体" w:hint="eastAsia"/>
                  <w:szCs w:val="21"/>
                </w:rPr>
                <w:t>本来也是想通过这个接口上报用电量的，用电量接口增加了电量上报，单灯控制器的电器参数上报功能删除。</w:t>
              </w:r>
            </w:ins>
          </w:p>
          <w:p w14:paraId="349CDCA8" w14:textId="77777777" w:rsidR="00D61ADA" w:rsidRDefault="00D61ADA" w:rsidP="009C4CE4">
            <w:pPr>
              <w:pStyle w:val="a9"/>
              <w:spacing w:line="240" w:lineRule="auto"/>
              <w:ind w:left="630" w:hangingChars="300" w:hanging="63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14:paraId="5D54D3BE" w14:textId="77777777" w:rsidR="00B95FAC" w:rsidRDefault="00B95FAC"/>
    <w:p w14:paraId="1A4C1A03" w14:textId="77777777" w:rsidR="00B95FAC" w:rsidRDefault="00AC2ED2">
      <w:pPr>
        <w:pStyle w:val="2"/>
      </w:pPr>
      <w:bookmarkStart w:id="395" w:name="_Toc467679740"/>
      <w:r>
        <w:rPr>
          <w:rFonts w:hint="eastAsia"/>
        </w:rPr>
        <w:t>2.4</w:t>
      </w:r>
      <w:r>
        <w:rPr>
          <w:rFonts w:hint="eastAsia"/>
        </w:rPr>
        <w:t>集中器</w:t>
      </w:r>
      <w:r w:rsidR="00C44A8F">
        <w:rPr>
          <w:rFonts w:hint="eastAsia"/>
        </w:rPr>
        <w:t>告警参数上报</w:t>
      </w:r>
      <w:bookmarkEnd w:id="395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B95FAC" w14:paraId="70FC753F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748E98F0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210" w:type="dxa"/>
            <w:vAlign w:val="center"/>
          </w:tcPr>
          <w:p w14:paraId="1D8E23B4" w14:textId="77777777" w:rsidR="00B95FAC" w:rsidRDefault="00C44A8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0x04</w:t>
            </w:r>
          </w:p>
        </w:tc>
      </w:tr>
      <w:tr w:rsidR="00B95FAC" w14:paraId="6E490DB7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202AEF52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210" w:type="dxa"/>
            <w:vAlign w:val="center"/>
          </w:tcPr>
          <w:p w14:paraId="2A2BD2F7" w14:textId="77777777" w:rsidR="00B95FAC" w:rsidRDefault="00C44A8F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38+4</w:t>
            </w:r>
            <w:r>
              <w:rPr>
                <w:rFonts w:ascii="宋体" w:hAnsi="宋体" w:cs="宋体"/>
              </w:rPr>
              <w:t>*N</w:t>
            </w:r>
            <w:r>
              <w:rPr>
                <w:rFonts w:ascii="宋体" w:hAnsi="宋体" w:cs="宋体" w:hint="eastAsia"/>
              </w:rPr>
              <w:t>（N</w:t>
            </w:r>
            <w:r>
              <w:rPr>
                <w:rFonts w:ascii="宋体" w:hAnsi="宋体" w:cs="宋体"/>
              </w:rPr>
              <w:t>为</w:t>
            </w:r>
            <w:r>
              <w:rPr>
                <w:rFonts w:ascii="宋体" w:hAnsi="宋体" w:cs="宋体" w:hint="eastAsia"/>
              </w:rPr>
              <w:t>回路数量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B95FAC" w14:paraId="2805DB5F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03A02A55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接口流程图</w:t>
            </w:r>
          </w:p>
        </w:tc>
        <w:tc>
          <w:tcPr>
            <w:tcW w:w="7210" w:type="dxa"/>
          </w:tcPr>
          <w:p w14:paraId="3284B44E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E12EF9" w14:paraId="6FA26795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03BD867C" w14:textId="77777777" w:rsidR="00E12EF9" w:rsidRDefault="00E12EF9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接口方式</w:t>
            </w:r>
          </w:p>
        </w:tc>
        <w:tc>
          <w:tcPr>
            <w:tcW w:w="7210" w:type="dxa"/>
          </w:tcPr>
          <w:p w14:paraId="18DCF4A7" w14:textId="77777777" w:rsidR="00E12EF9" w:rsidRDefault="00E12EF9" w:rsidP="00225834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集中器发布，云平台订阅</w:t>
            </w:r>
          </w:p>
        </w:tc>
      </w:tr>
      <w:tr w:rsidR="00E12EF9" w14:paraId="51F473DF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446CB2D1" w14:textId="77777777" w:rsidR="00E12EF9" w:rsidRDefault="00E12EF9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数据流向</w:t>
            </w:r>
          </w:p>
        </w:tc>
        <w:tc>
          <w:tcPr>
            <w:tcW w:w="7210" w:type="dxa"/>
          </w:tcPr>
          <w:p w14:paraId="1914E727" w14:textId="77777777" w:rsidR="00E12EF9" w:rsidRDefault="00E12EF9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集中器-&gt;云平台</w:t>
            </w:r>
          </w:p>
        </w:tc>
      </w:tr>
      <w:tr w:rsidR="00B95FAC" w14:paraId="789BDD51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2A0E0E66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数据频率</w:t>
            </w:r>
          </w:p>
        </w:tc>
        <w:tc>
          <w:tcPr>
            <w:tcW w:w="7210" w:type="dxa"/>
          </w:tcPr>
          <w:p w14:paraId="784B3778" w14:textId="77777777" w:rsidR="00B95FAC" w:rsidRDefault="00C44A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按需上报</w:t>
            </w:r>
          </w:p>
        </w:tc>
      </w:tr>
      <w:tr w:rsidR="00B95FAC" w14:paraId="111B3269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0E866DD5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210" w:type="dxa"/>
          </w:tcPr>
          <w:p w14:paraId="56302C2A" w14:textId="77777777" w:rsidR="00B95FAC" w:rsidRDefault="00B4070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</w:t>
            </w:r>
            <w:r w:rsidR="00C44A8F">
              <w:rPr>
                <w:rFonts w:ascii="宋体" w:hAnsi="宋体" w:cs="宋体" w:hint="eastAsia"/>
              </w:rPr>
              <w:t>收到告警参数请求命令后，向MQTT服务器发布</w:t>
            </w:r>
          </w:p>
        </w:tc>
      </w:tr>
      <w:tr w:rsidR="00B95FAC" w14:paraId="7BC18B3E" w14:textId="77777777">
        <w:trPr>
          <w:jc w:val="center"/>
        </w:trPr>
        <w:tc>
          <w:tcPr>
            <w:tcW w:w="8500" w:type="dxa"/>
            <w:gridSpan w:val="2"/>
            <w:shd w:val="clear" w:color="auto" w:fill="D9D9D9"/>
          </w:tcPr>
          <w:p w14:paraId="5B698FE1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6AF69C51" w14:textId="77777777">
        <w:trPr>
          <w:jc w:val="center"/>
        </w:trPr>
        <w:tc>
          <w:tcPr>
            <w:tcW w:w="8500" w:type="dxa"/>
            <w:gridSpan w:val="2"/>
            <w:shd w:val="clear" w:color="auto" w:fill="auto"/>
          </w:tcPr>
          <w:p w14:paraId="4B07C7ED" w14:textId="77777777" w:rsidR="00B95FAC" w:rsidRDefault="00B95FAC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  <w:tbl>
            <w:tblPr>
              <w:tblW w:w="8097" w:type="dxa"/>
              <w:tblLayout w:type="fixed"/>
              <w:tblLook w:val="04A0" w:firstRow="1" w:lastRow="0" w:firstColumn="1" w:lastColumn="0" w:noHBand="0" w:noVBand="1"/>
            </w:tblPr>
            <w:tblGrid>
              <w:gridCol w:w="2913"/>
              <w:gridCol w:w="1215"/>
              <w:gridCol w:w="1011"/>
              <w:gridCol w:w="657"/>
              <w:gridCol w:w="1337"/>
              <w:gridCol w:w="964"/>
            </w:tblGrid>
            <w:tr w:rsidR="00B95FAC" w14:paraId="0173898A" w14:textId="77777777">
              <w:trPr>
                <w:trHeight w:val="330"/>
              </w:trPr>
              <w:tc>
                <w:tcPr>
                  <w:tcW w:w="2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048DB96D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数据内容</w:t>
                  </w:r>
                </w:p>
              </w:tc>
              <w:tc>
                <w:tcPr>
                  <w:tcW w:w="12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bottom"/>
                </w:tcPr>
                <w:p w14:paraId="4C0F3468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数据类型</w:t>
                  </w:r>
                </w:p>
              </w:tc>
              <w:tc>
                <w:tcPr>
                  <w:tcW w:w="10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bottom"/>
                </w:tcPr>
                <w:p w14:paraId="7E5A6141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字节数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bottom"/>
                </w:tcPr>
                <w:p w14:paraId="6C51F4E5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读写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bottom"/>
                </w:tcPr>
                <w:p w14:paraId="1F2CDFD1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单位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bottom"/>
                </w:tcPr>
                <w:p w14:paraId="17931AB0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偏移量</w:t>
                  </w:r>
                </w:p>
              </w:tc>
            </w:tr>
            <w:tr w:rsidR="00B95FAC" w14:paraId="6414B354" w14:textId="77777777">
              <w:trPr>
                <w:trHeight w:val="70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701E11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进线A相交流电压保护上限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3E4F1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16CED4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D7F1C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61F944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0.01V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A4671D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0</w:t>
                  </w:r>
                </w:p>
              </w:tc>
            </w:tr>
            <w:tr w:rsidR="00B95FAC" w14:paraId="6522A0C0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3077A8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进线A相交流电压告警上限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6B2F3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1FF19E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290E931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4EBA7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0.01V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5453E0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2</w:t>
                  </w:r>
                </w:p>
              </w:tc>
            </w:tr>
            <w:tr w:rsidR="00B95FAC" w14:paraId="27335793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7DC08F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进线A相交流电压告警下限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5133D8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93ED615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A7E42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E7B38A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0.01V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DF57AD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  <w:tr w:rsidR="00B95FAC" w14:paraId="6C49FEF6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B36011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进线B相交流电压保护上限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7958D3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5158D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C90C5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EA305B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0.01V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4DDDFC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6</w:t>
                  </w:r>
                </w:p>
              </w:tc>
            </w:tr>
            <w:tr w:rsidR="00B95FAC" w14:paraId="36A86045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C70B37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进线B相交流电压告警上限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0633E5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0195DB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4DEDF34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525B66A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0.01V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D3E942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8</w:t>
                  </w:r>
                </w:p>
              </w:tc>
            </w:tr>
            <w:tr w:rsidR="00B95FAC" w14:paraId="3C4D8768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8201FE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进线B相交流电压告警下限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935FB1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CACAD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D557A6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907391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0.01V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AE49AE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10</w:t>
                  </w:r>
                </w:p>
              </w:tc>
            </w:tr>
            <w:tr w:rsidR="00B95FAC" w14:paraId="61BC5ED5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50698A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进线C相交流电压保护上限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ED94EB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D76E7A4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A16A8C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81733E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0.01V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D2F116E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12</w:t>
                  </w:r>
                </w:p>
              </w:tc>
            </w:tr>
            <w:tr w:rsidR="00B95FAC" w14:paraId="08DFF036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28F0239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进线C相交流电压告警上限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550D51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EC904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67C1F1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8825B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0.01V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B1B1420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14</w:t>
                  </w:r>
                </w:p>
              </w:tc>
            </w:tr>
            <w:tr w:rsidR="00B95FAC" w14:paraId="56719866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20F0057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进线C相交流电压告警下限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48CD056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215F11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48D143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490D91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0.01V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E655AD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16</w:t>
                  </w:r>
                </w:p>
              </w:tc>
            </w:tr>
            <w:tr w:rsidR="00B95FAC" w14:paraId="3B8A3246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F076FE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进线A相交流电流保护上限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11C45E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A718A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6A661B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DC220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F124913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18</w:t>
                  </w:r>
                </w:p>
              </w:tc>
            </w:tr>
            <w:tr w:rsidR="00B95FAC" w14:paraId="4C4E62E2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B76F23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进线A相交流电流告警上限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2F6508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443E38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7BD8F5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3EE39A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CAE786A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20</w:t>
                  </w:r>
                </w:p>
              </w:tc>
            </w:tr>
            <w:tr w:rsidR="00B95FAC" w14:paraId="12DA5AF2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3452FD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进线B相交流电流保护上限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609A6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109A91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068026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6EF29E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05E75D0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22</w:t>
                  </w:r>
                </w:p>
              </w:tc>
            </w:tr>
            <w:tr w:rsidR="00B95FAC" w14:paraId="78533574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DDFBA19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进线B相交流电流告警上限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F33628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719E03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C787C6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B070A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CDD7EB9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24</w:t>
                  </w:r>
                </w:p>
              </w:tc>
            </w:tr>
            <w:tr w:rsidR="00B95FAC" w14:paraId="659197D2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369076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进线C相交流电流保护上限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50D94E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AD6865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8AA31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A060C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ACC86C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26</w:t>
                  </w:r>
                </w:p>
              </w:tc>
            </w:tr>
            <w:tr w:rsidR="00B95FAC" w14:paraId="6CB23E14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D7A4329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进线C相交流电流告警上限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6F36A3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8FF4A4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4A900EE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95A3F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1C138F2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28</w:t>
                  </w:r>
                </w:p>
              </w:tc>
            </w:tr>
            <w:tr w:rsidR="00B95FAC" w14:paraId="5D2FDCB3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D047EE1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进线合相交流</w:t>
                  </w:r>
                  <w:proofErr w:type="gramEnd"/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电流保护上限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8440A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CB1020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DA7018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F2BF0E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D987790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30</w:t>
                  </w:r>
                </w:p>
              </w:tc>
            </w:tr>
            <w:tr w:rsidR="00B95FAC" w14:paraId="3BC191DB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32B5F1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进线合相交流</w:t>
                  </w:r>
                  <w:proofErr w:type="gramEnd"/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电流告警上限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7A9C25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C4F6C1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3B369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AAD91D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57EA3B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32</w:t>
                  </w:r>
                </w:p>
              </w:tc>
            </w:tr>
            <w:tr w:rsidR="00B95FAC" w14:paraId="1AD73885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054FC9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进线剩余电流保护上限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D2819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C2B18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219E46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CC1C48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09DA531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34</w:t>
                  </w:r>
                </w:p>
              </w:tc>
            </w:tr>
            <w:tr w:rsidR="00B95FAC" w14:paraId="136E4873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DA0197C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进线剩余电流告警上限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FE9BB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A8840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DD3A56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13C796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9DCB73C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36</w:t>
                  </w:r>
                </w:p>
              </w:tc>
            </w:tr>
            <w:tr w:rsidR="00B95FAC" w14:paraId="09A96450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DE1A7B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回路（1）电流保护上限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AA84B9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B29535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12F09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A49EA1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667529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38</w:t>
                  </w:r>
                </w:p>
              </w:tc>
            </w:tr>
            <w:tr w:rsidR="00B95FAC" w14:paraId="1CD971F9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A104D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回路（1）电流告警上限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D03F8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20F00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1A6522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A99E4B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A2A8914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40</w:t>
                  </w:r>
                </w:p>
              </w:tc>
            </w:tr>
            <w:tr w:rsidR="00B95FAC" w14:paraId="104FEF1E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CF62FA7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回路（2）电流保护上限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B8EFD78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9EE2B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56BBB7A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0417FB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518B7CC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42</w:t>
                  </w:r>
                </w:p>
              </w:tc>
            </w:tr>
            <w:tr w:rsidR="00B95FAC" w14:paraId="32EFBCF5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951BDA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回路（2）电流告警上限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45A5EC0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9F1BC73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D7534F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4A3B4C6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5AD6D0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44</w:t>
                  </w:r>
                </w:p>
              </w:tc>
            </w:tr>
            <w:tr w:rsidR="00B95FAC" w14:paraId="6E6A505B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30E337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回路（N）电流保护上限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897127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BC6932C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C08ED0E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7B057B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38E1FE5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46</w:t>
                  </w:r>
                </w:p>
              </w:tc>
            </w:tr>
            <w:tr w:rsidR="00B95FAC" w14:paraId="07CD8BB3" w14:textId="77777777">
              <w:trPr>
                <w:trHeight w:val="345"/>
              </w:trPr>
              <w:tc>
                <w:tcPr>
                  <w:tcW w:w="29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F99ADCA" w14:textId="77777777" w:rsidR="00B95FAC" w:rsidRDefault="00C44A8F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回路（N）电流告警上限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AD0C9A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C95148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83FE8C2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R/W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D13DC3" w14:textId="77777777" w:rsidR="00B95FAC" w:rsidRDefault="00C44A8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Cs w:val="21"/>
                    </w:rPr>
                    <w:t>0.01A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3B08CE" w14:textId="77777777" w:rsidR="00B95FAC" w:rsidRDefault="00C44A8F">
                  <w:pPr>
                    <w:widowControl/>
                    <w:jc w:val="right"/>
                    <w:rPr>
                      <w:rFonts w:asciiTheme="minorEastAsia" w:eastAsiaTheme="minorEastAsia" w:hAnsiTheme="minorEastAsia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cs="宋体" w:hint="eastAsia"/>
                      <w:kern w:val="0"/>
                      <w:sz w:val="22"/>
                      <w:szCs w:val="22"/>
                    </w:rPr>
                    <w:t>48</w:t>
                  </w:r>
                </w:p>
              </w:tc>
            </w:tr>
          </w:tbl>
          <w:p w14:paraId="737502BA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del w:id="396" w:author="张 瑞" w:date="2019-04-11T17:30:00Z">
              <w:r w:rsidDel="0059468B">
                <w:rPr>
                  <w:rFonts w:ascii="宋体" w:hAnsi="宋体" w:cs="宋体"/>
                  <w:szCs w:val="21"/>
                </w:rPr>
                <w:br/>
              </w:r>
            </w:del>
          </w:p>
        </w:tc>
      </w:tr>
    </w:tbl>
    <w:p w14:paraId="46489946" w14:textId="77777777" w:rsidR="00B439E4" w:rsidRDefault="00B439E4">
      <w:pPr>
        <w:pStyle w:val="a9"/>
        <w:rPr>
          <w:ins w:id="397" w:author="张 瑞" w:date="2019-04-11T17:30:00Z"/>
        </w:rPr>
        <w:pPrChange w:id="398" w:author="张 瑞" w:date="2019-04-11T17:31:00Z">
          <w:pPr>
            <w:pStyle w:val="2"/>
          </w:pPr>
        </w:pPrChange>
      </w:pPr>
      <w:bookmarkStart w:id="399" w:name="_Toc467679741"/>
    </w:p>
    <w:p w14:paraId="11D7CE48" w14:textId="6FA5CA23" w:rsidR="00B95FAC" w:rsidRDefault="00AC2ED2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集中器</w:t>
      </w:r>
      <w:r w:rsidR="00C44A8F">
        <w:rPr>
          <w:rFonts w:hint="eastAsia"/>
        </w:rPr>
        <w:t>配置参数上报</w:t>
      </w:r>
      <w:bookmarkEnd w:id="399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B95FAC" w14:paraId="2A35D7FD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1F116791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210" w:type="dxa"/>
            <w:vAlign w:val="center"/>
          </w:tcPr>
          <w:p w14:paraId="79BEDD1F" w14:textId="77777777" w:rsidR="00B95FAC" w:rsidRDefault="00C44A8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0x0</w:t>
            </w:r>
            <w:r>
              <w:rPr>
                <w:rFonts w:ascii="宋体" w:hAnsi="宋体" w:cs="宋体"/>
              </w:rPr>
              <w:t>5</w:t>
            </w:r>
          </w:p>
        </w:tc>
      </w:tr>
      <w:tr w:rsidR="00B95FAC" w14:paraId="7C754922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6EABC3C6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210" w:type="dxa"/>
            <w:vAlign w:val="center"/>
          </w:tcPr>
          <w:p w14:paraId="4E826BFB" w14:textId="77777777" w:rsidR="00B95FAC" w:rsidRDefault="00C44A8F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122</w:t>
            </w:r>
          </w:p>
        </w:tc>
      </w:tr>
      <w:tr w:rsidR="00B95FAC" w14:paraId="675E7695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3A838C19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接口流程图</w:t>
            </w:r>
          </w:p>
        </w:tc>
        <w:tc>
          <w:tcPr>
            <w:tcW w:w="7210" w:type="dxa"/>
          </w:tcPr>
          <w:p w14:paraId="63A2608A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9D31C8" w14:paraId="7D9BE300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2DF813E9" w14:textId="77777777" w:rsidR="009D31C8" w:rsidRDefault="009D31C8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接口方式</w:t>
            </w:r>
          </w:p>
        </w:tc>
        <w:tc>
          <w:tcPr>
            <w:tcW w:w="7210" w:type="dxa"/>
          </w:tcPr>
          <w:p w14:paraId="2120AD0F" w14:textId="77777777" w:rsidR="009D31C8" w:rsidRDefault="009D31C8" w:rsidP="00225834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集中器发布，云平台订阅</w:t>
            </w:r>
          </w:p>
        </w:tc>
      </w:tr>
      <w:tr w:rsidR="009D31C8" w14:paraId="29B69D6D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60606CEF" w14:textId="77777777" w:rsidR="009D31C8" w:rsidRDefault="009D31C8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数据流向</w:t>
            </w:r>
          </w:p>
        </w:tc>
        <w:tc>
          <w:tcPr>
            <w:tcW w:w="7210" w:type="dxa"/>
          </w:tcPr>
          <w:p w14:paraId="6E40096D" w14:textId="77777777" w:rsidR="009D31C8" w:rsidRDefault="009D31C8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集中器-&gt;云平台</w:t>
            </w:r>
          </w:p>
        </w:tc>
      </w:tr>
      <w:tr w:rsidR="00B95FAC" w14:paraId="52A1347B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5DC217C4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数据频率</w:t>
            </w:r>
          </w:p>
        </w:tc>
        <w:tc>
          <w:tcPr>
            <w:tcW w:w="7210" w:type="dxa"/>
          </w:tcPr>
          <w:p w14:paraId="7A16AABE" w14:textId="77777777" w:rsidR="00B95FAC" w:rsidRDefault="00C44A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定时按需上报</w:t>
            </w:r>
          </w:p>
        </w:tc>
      </w:tr>
      <w:tr w:rsidR="00B95FAC" w14:paraId="37D8EB60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0D673D76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210" w:type="dxa"/>
          </w:tcPr>
          <w:p w14:paraId="4CAD8520" w14:textId="77777777" w:rsidR="00B95FAC" w:rsidRDefault="00836A3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</w:t>
            </w:r>
            <w:r w:rsidR="00C44A8F">
              <w:rPr>
                <w:rFonts w:ascii="宋体" w:hAnsi="宋体" w:cs="宋体" w:hint="eastAsia"/>
              </w:rPr>
              <w:t>收到配置参数请求命令后，向MQTT服务器发布</w:t>
            </w:r>
          </w:p>
        </w:tc>
      </w:tr>
      <w:tr w:rsidR="00B95FAC" w14:paraId="5237B37D" w14:textId="77777777">
        <w:trPr>
          <w:jc w:val="center"/>
        </w:trPr>
        <w:tc>
          <w:tcPr>
            <w:tcW w:w="8500" w:type="dxa"/>
            <w:gridSpan w:val="2"/>
            <w:shd w:val="clear" w:color="auto" w:fill="D9D9D9"/>
          </w:tcPr>
          <w:p w14:paraId="17CA980C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5D548EC0" w14:textId="77777777">
        <w:trPr>
          <w:jc w:val="center"/>
        </w:trPr>
        <w:tc>
          <w:tcPr>
            <w:tcW w:w="8500" w:type="dxa"/>
            <w:gridSpan w:val="2"/>
            <w:shd w:val="clear" w:color="auto" w:fill="auto"/>
          </w:tcPr>
          <w:p w14:paraId="3DEDA5EA" w14:textId="77777777" w:rsidR="00B95FAC" w:rsidRDefault="00B95FAC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  <w:tbl>
            <w:tblPr>
              <w:tblW w:w="5200" w:type="dxa"/>
              <w:tblLayout w:type="fixed"/>
              <w:tblLook w:val="04A0" w:firstRow="1" w:lastRow="0" w:firstColumn="1" w:lastColumn="0" w:noHBand="0" w:noVBand="1"/>
            </w:tblPr>
            <w:tblGrid>
              <w:gridCol w:w="1960"/>
              <w:gridCol w:w="1080"/>
              <w:gridCol w:w="1080"/>
              <w:gridCol w:w="1080"/>
            </w:tblGrid>
            <w:tr w:rsidR="00B95FAC" w14:paraId="201C5330" w14:textId="77777777">
              <w:trPr>
                <w:trHeight w:val="345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6102E43D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数据内容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46FAD70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2017B302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字节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483B258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偏移量</w:t>
                  </w:r>
                </w:p>
              </w:tc>
            </w:tr>
            <w:tr w:rsidR="00B95FAC" w14:paraId="039244A5" w14:textId="77777777">
              <w:trPr>
                <w:trHeight w:val="345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B01E6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区号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8BE1B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char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5FD4A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86E8933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</w:t>
                  </w:r>
                </w:p>
              </w:tc>
            </w:tr>
            <w:tr w:rsidR="00B95FAC" w14:paraId="0BEBCC71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D601CA0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厂商编号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36DFD3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char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354FE2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66DB7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  <w:tr w:rsidR="00B95FAC" w14:paraId="641284E2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0EBF0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序列号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C431D0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char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B7B52F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AE7D86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8</w:t>
                  </w:r>
                </w:p>
              </w:tc>
            </w:tr>
            <w:tr w:rsidR="00B95FAC" w14:paraId="0A500C64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80C5B8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输入制式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2DE1B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339C47D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33A50F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16</w:t>
                  </w:r>
                </w:p>
              </w:tc>
            </w:tr>
            <w:tr w:rsidR="00B95FAC" w14:paraId="57616B2C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F81DF0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回路数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8A15036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8F012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2C37B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18</w:t>
                  </w:r>
                </w:p>
              </w:tc>
            </w:tr>
            <w:tr w:rsidR="00100BEB" w14:paraId="5D5FB34F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596A13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单灯控制器数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4734BE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BF2EB2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36F3C0F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20</w:t>
                  </w:r>
                </w:p>
              </w:tc>
            </w:tr>
            <w:tr w:rsidR="00100BEB" w14:paraId="3B613FEB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6ECFD1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协议版本号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2750E8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578ECC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0E22FD" w14:textId="77777777" w:rsidR="00100BEB" w:rsidRDefault="00100BEB" w:rsidP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22</w:t>
                  </w:r>
                </w:p>
              </w:tc>
            </w:tr>
            <w:tr w:rsidR="00100BEB" w14:paraId="16C4AD18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DDE574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软件版本号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7B846C5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37FACD0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1578B6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24</w:t>
                  </w:r>
                </w:p>
              </w:tc>
            </w:tr>
            <w:tr w:rsidR="00100BEB" w14:paraId="242C4964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231366E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硬件版本号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01E318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71CDFC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F81437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26</w:t>
                  </w:r>
                </w:p>
              </w:tc>
            </w:tr>
            <w:tr w:rsidR="00100BEB" w14:paraId="1652E370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0838C6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自动发布时间间隔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76EDA8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D8804D3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2DCE5F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28</w:t>
                  </w:r>
                </w:p>
              </w:tc>
            </w:tr>
            <w:tr w:rsidR="00100BEB" w14:paraId="4558A254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EBF9C3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本机IP1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BD9588C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26E13B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9B5D57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30</w:t>
                  </w:r>
                </w:p>
              </w:tc>
            </w:tr>
            <w:tr w:rsidR="00100BEB" w14:paraId="0535BDD5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58548B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本机IP2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B04524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595E9B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8F22C5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31</w:t>
                  </w:r>
                </w:p>
              </w:tc>
            </w:tr>
            <w:tr w:rsidR="00100BEB" w14:paraId="408265C4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C034D2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本机IP3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DB74F14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619698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DB2760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32</w:t>
                  </w:r>
                </w:p>
              </w:tc>
            </w:tr>
            <w:tr w:rsidR="00100BEB" w14:paraId="753F91DA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86EC83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本机IP4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2C5567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D514E7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8FBC82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33</w:t>
                  </w:r>
                </w:p>
              </w:tc>
            </w:tr>
            <w:tr w:rsidR="00100BEB" w14:paraId="08558FAF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CB551A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子网掩码1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8C987D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C2EFA4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27046B6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34</w:t>
                  </w:r>
                </w:p>
              </w:tc>
            </w:tr>
            <w:tr w:rsidR="00100BEB" w14:paraId="1B864FAC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575DEB3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子网掩码2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ED66B9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8A9E0D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DE2035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35</w:t>
                  </w:r>
                </w:p>
              </w:tc>
            </w:tr>
            <w:tr w:rsidR="00100BEB" w14:paraId="6F8F1277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AB38BA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子网掩码3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ABF6BC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2568DC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347C3D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36</w:t>
                  </w:r>
                </w:p>
              </w:tc>
            </w:tr>
            <w:tr w:rsidR="00100BEB" w14:paraId="74900FB5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C4450E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子网掩码4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9A2498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7AB461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66F349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37</w:t>
                  </w:r>
                </w:p>
              </w:tc>
            </w:tr>
            <w:tr w:rsidR="00100BEB" w14:paraId="033F96FB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5B78AF0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网关1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5A0083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D28DF1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9BFCD7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38</w:t>
                  </w:r>
                </w:p>
              </w:tc>
            </w:tr>
            <w:tr w:rsidR="00100BEB" w14:paraId="17538260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98FD61E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网关2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15FE33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C5D3A8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558171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39</w:t>
                  </w:r>
                </w:p>
              </w:tc>
            </w:tr>
            <w:tr w:rsidR="00100BEB" w14:paraId="69896144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BD6ACC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网关3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B710B6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091904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1194E2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40</w:t>
                  </w:r>
                </w:p>
              </w:tc>
            </w:tr>
            <w:tr w:rsidR="00100BEB" w14:paraId="4941A46D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654C43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网关4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72B8906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346720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64F616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41</w:t>
                  </w:r>
                </w:p>
              </w:tc>
            </w:tr>
            <w:tr w:rsidR="00100BEB" w14:paraId="6B2BA004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4DBBF1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端口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2FFE4B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3B52E6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E7F840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42</w:t>
                  </w:r>
                </w:p>
              </w:tc>
            </w:tr>
            <w:tr w:rsidR="00100BEB" w14:paraId="2621E43E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3A6A188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服务器IP1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8F9D6C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29708DB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3BA47B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44</w:t>
                  </w:r>
                </w:p>
              </w:tc>
            </w:tr>
            <w:tr w:rsidR="00100BEB" w14:paraId="12E0706D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3DE507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服务器IP2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883AD3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457F1A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29E91A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45</w:t>
                  </w:r>
                </w:p>
              </w:tc>
            </w:tr>
            <w:tr w:rsidR="00100BEB" w14:paraId="2AB396CD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45C151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服务器IP3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161159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A463C4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942747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46</w:t>
                  </w:r>
                </w:p>
              </w:tc>
            </w:tr>
            <w:tr w:rsidR="00100BEB" w14:paraId="469596FD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ACFF4E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服务器IP4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CB1C17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018682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191EF49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47</w:t>
                  </w:r>
                </w:p>
              </w:tc>
            </w:tr>
            <w:tr w:rsidR="00100BEB" w14:paraId="5C01FC21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CE4F15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用户名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BCDD67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char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868D2A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8E24871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48</w:t>
                  </w:r>
                </w:p>
              </w:tc>
            </w:tr>
            <w:tr w:rsidR="00100BEB" w14:paraId="02F29C0E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32591A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密码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D910F7D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char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10C0E78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93E630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72</w:t>
                  </w:r>
                </w:p>
              </w:tc>
            </w:tr>
            <w:tr w:rsidR="00100BEB" w14:paraId="2AFEA7B5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5965AE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lastRenderedPageBreak/>
                    <w:t>APN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9E9E93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char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36607F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209B9E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96</w:t>
                  </w:r>
                </w:p>
              </w:tc>
            </w:tr>
            <w:tr w:rsidR="00100BEB" w14:paraId="4B02CA94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74A426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保留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3C9EDAB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AF84E0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89515A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120</w:t>
                  </w:r>
                </w:p>
              </w:tc>
            </w:tr>
            <w:tr w:rsidR="00100BEB" w14:paraId="1C2E280B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226449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电量自动上报.秒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6E1A29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1EE8856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F1253A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121</w:t>
                  </w:r>
                </w:p>
              </w:tc>
            </w:tr>
            <w:tr w:rsidR="00100BEB" w14:paraId="2D93379B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1C2FF25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电量自动上报.分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C2FD6B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80B694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E93B43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122</w:t>
                  </w:r>
                </w:p>
              </w:tc>
            </w:tr>
            <w:tr w:rsidR="00100BEB" w14:paraId="64199105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3C90CFB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电量自动上报.时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039A3A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4080E1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19D2176" w14:textId="77777777" w:rsidR="00100BEB" w:rsidRDefault="00100B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123</w:t>
                  </w:r>
                </w:p>
              </w:tc>
            </w:tr>
          </w:tbl>
          <w:p w14:paraId="43DD4EE6" w14:textId="77777777" w:rsidR="00B95FAC" w:rsidDel="00B439E4" w:rsidRDefault="00B95FAC">
            <w:pPr>
              <w:pStyle w:val="a9"/>
              <w:spacing w:line="240" w:lineRule="auto"/>
              <w:rPr>
                <w:del w:id="400" w:author="张 瑞" w:date="2019-04-11T17:32:00Z"/>
                <w:rFonts w:ascii="宋体" w:hAnsi="宋体" w:cs="宋体"/>
                <w:szCs w:val="21"/>
              </w:rPr>
            </w:pPr>
          </w:p>
          <w:p w14:paraId="1C289E7B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</w:tbl>
    <w:p w14:paraId="0FF55330" w14:textId="77777777" w:rsidR="00B95FAC" w:rsidRDefault="00AC2ED2">
      <w:pPr>
        <w:pStyle w:val="2"/>
      </w:pPr>
      <w:bookmarkStart w:id="401" w:name="_Toc467679742"/>
      <w:r>
        <w:rPr>
          <w:rFonts w:hint="eastAsia"/>
        </w:rPr>
        <w:lastRenderedPageBreak/>
        <w:t>2.6</w:t>
      </w:r>
      <w:r>
        <w:rPr>
          <w:rFonts w:hint="eastAsia"/>
        </w:rPr>
        <w:t>集中器</w:t>
      </w:r>
      <w:r w:rsidR="00C44A8F">
        <w:rPr>
          <w:rFonts w:hint="eastAsia"/>
        </w:rPr>
        <w:t>当前时间上报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B95FAC" w14:paraId="0E09FFA5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51852071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210" w:type="dxa"/>
            <w:vAlign w:val="center"/>
          </w:tcPr>
          <w:p w14:paraId="7B3A7E3E" w14:textId="77777777" w:rsidR="00B95FAC" w:rsidRDefault="00C44A8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0x06</w:t>
            </w:r>
          </w:p>
        </w:tc>
      </w:tr>
      <w:tr w:rsidR="00B95FAC" w14:paraId="790DDAE4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30A11ECE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210" w:type="dxa"/>
            <w:vAlign w:val="center"/>
          </w:tcPr>
          <w:p w14:paraId="302791B7" w14:textId="77777777" w:rsidR="00B95FAC" w:rsidRDefault="00C44A8F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</w:tr>
      <w:tr w:rsidR="00B95FAC" w14:paraId="4AF2EA19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23934CA0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接口流程图</w:t>
            </w:r>
          </w:p>
        </w:tc>
        <w:tc>
          <w:tcPr>
            <w:tcW w:w="7210" w:type="dxa"/>
          </w:tcPr>
          <w:p w14:paraId="64EF49E6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417533" w14:paraId="590FB8E6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640BB059" w14:textId="77777777" w:rsidR="00417533" w:rsidRDefault="00417533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接口方式</w:t>
            </w:r>
          </w:p>
        </w:tc>
        <w:tc>
          <w:tcPr>
            <w:tcW w:w="7210" w:type="dxa"/>
          </w:tcPr>
          <w:p w14:paraId="2F793C6C" w14:textId="77777777" w:rsidR="00417533" w:rsidRDefault="00417533" w:rsidP="00225834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集中器发布，云平台订阅</w:t>
            </w:r>
          </w:p>
        </w:tc>
      </w:tr>
      <w:tr w:rsidR="00417533" w14:paraId="1C8670BC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4B353C33" w14:textId="77777777" w:rsidR="00417533" w:rsidRDefault="00417533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数据流向</w:t>
            </w:r>
          </w:p>
        </w:tc>
        <w:tc>
          <w:tcPr>
            <w:tcW w:w="7210" w:type="dxa"/>
          </w:tcPr>
          <w:p w14:paraId="545358E7" w14:textId="77777777" w:rsidR="00417533" w:rsidRDefault="00417533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集中器-&gt;云平台</w:t>
            </w:r>
          </w:p>
        </w:tc>
      </w:tr>
      <w:tr w:rsidR="00B95FAC" w14:paraId="4BE30D2D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6C9F9577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数据频率</w:t>
            </w:r>
          </w:p>
        </w:tc>
        <w:tc>
          <w:tcPr>
            <w:tcW w:w="7210" w:type="dxa"/>
          </w:tcPr>
          <w:p w14:paraId="4135E6C6" w14:textId="77777777" w:rsidR="00B95FAC" w:rsidRDefault="00C44A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按需上报</w:t>
            </w:r>
          </w:p>
        </w:tc>
      </w:tr>
      <w:tr w:rsidR="00B95FAC" w14:paraId="1E31F49B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607D499E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210" w:type="dxa"/>
          </w:tcPr>
          <w:p w14:paraId="417E1D2C" w14:textId="77777777" w:rsidR="00B95FAC" w:rsidRDefault="002F6FA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</w:t>
            </w:r>
            <w:r w:rsidR="00C44A8F">
              <w:rPr>
                <w:rFonts w:ascii="宋体" w:hAnsi="宋体" w:cs="宋体" w:hint="eastAsia"/>
              </w:rPr>
              <w:t>收到当前时间请求命令后，向MQTT服务器发布</w:t>
            </w:r>
          </w:p>
        </w:tc>
      </w:tr>
      <w:tr w:rsidR="00B95FAC" w14:paraId="72D8EE9D" w14:textId="77777777">
        <w:trPr>
          <w:jc w:val="center"/>
        </w:trPr>
        <w:tc>
          <w:tcPr>
            <w:tcW w:w="8500" w:type="dxa"/>
            <w:gridSpan w:val="2"/>
            <w:shd w:val="clear" w:color="auto" w:fill="D9D9D9"/>
          </w:tcPr>
          <w:p w14:paraId="7D81AD0E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5DEEB24E" w14:textId="77777777">
        <w:trPr>
          <w:trHeight w:val="3573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0746F90C" w14:textId="77777777" w:rsidR="00B95FAC" w:rsidRDefault="00B95FAC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  <w:tbl>
            <w:tblPr>
              <w:tblW w:w="5200" w:type="dxa"/>
              <w:tblLayout w:type="fixed"/>
              <w:tblLook w:val="04A0" w:firstRow="1" w:lastRow="0" w:firstColumn="1" w:lastColumn="0" w:noHBand="0" w:noVBand="1"/>
            </w:tblPr>
            <w:tblGrid>
              <w:gridCol w:w="1960"/>
              <w:gridCol w:w="1080"/>
              <w:gridCol w:w="1080"/>
              <w:gridCol w:w="1080"/>
            </w:tblGrid>
            <w:tr w:rsidR="00B95FAC" w14:paraId="08C846F6" w14:textId="77777777">
              <w:trPr>
                <w:trHeight w:val="345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48CCE626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数据内容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77A620C2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3B43B454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字节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2F69CC1D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偏移量</w:t>
                  </w:r>
                </w:p>
              </w:tc>
            </w:tr>
            <w:tr w:rsidR="00B95FAC" w14:paraId="3E0F2424" w14:textId="77777777">
              <w:trPr>
                <w:trHeight w:val="345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56F75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15C0313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1EEBF67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31A18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</w:t>
                  </w:r>
                </w:p>
              </w:tc>
            </w:tr>
            <w:tr w:rsidR="00B95FAC" w14:paraId="1955249B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EA6054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B7E5BE4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99830D0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95867D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</w:p>
              </w:tc>
            </w:tr>
            <w:tr w:rsidR="00B95FAC" w14:paraId="38CD5285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6A14D0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AD6CD7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3568E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06E008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</w:t>
                  </w:r>
                </w:p>
              </w:tc>
            </w:tr>
            <w:tr w:rsidR="00B95FAC" w14:paraId="3C686C94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E39A53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星期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1A42C1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3CEC5E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447C7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</w:t>
                  </w:r>
                </w:p>
              </w:tc>
            </w:tr>
            <w:tr w:rsidR="00B95FAC" w14:paraId="22D59FAE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D1A37E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日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1DFF728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1989A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6C1C600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  <w:tr w:rsidR="00B95FAC" w14:paraId="5F570F08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5B9A18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月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337A4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E72E30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1E3E864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5</w:t>
                  </w:r>
                </w:p>
              </w:tc>
            </w:tr>
            <w:tr w:rsidR="00B95FAC" w14:paraId="66B3ABB6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E8836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年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8066DB8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AC217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8D4C4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6</w:t>
                  </w:r>
                </w:p>
              </w:tc>
            </w:tr>
          </w:tbl>
          <w:p w14:paraId="15CF4B3F" w14:textId="77777777" w:rsidR="00B95FAC" w:rsidDel="00B439E4" w:rsidRDefault="00B95FAC">
            <w:pPr>
              <w:pStyle w:val="a9"/>
              <w:spacing w:line="240" w:lineRule="auto"/>
              <w:rPr>
                <w:del w:id="402" w:author="张 瑞" w:date="2019-04-11T17:32:00Z"/>
                <w:rFonts w:ascii="宋体" w:hAnsi="宋体" w:cs="宋体"/>
                <w:szCs w:val="21"/>
              </w:rPr>
            </w:pPr>
          </w:p>
          <w:p w14:paraId="4C867977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</w:tbl>
    <w:p w14:paraId="293B3FA4" w14:textId="77777777" w:rsidR="00B95FAC" w:rsidRDefault="00C44A8F">
      <w:pPr>
        <w:pStyle w:val="2"/>
      </w:pPr>
      <w:r>
        <w:rPr>
          <w:rFonts w:hint="eastAsia"/>
        </w:rPr>
        <w:t>2.7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预约方案上报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B95FAC" w14:paraId="7ACB5780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6105403B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210" w:type="dxa"/>
            <w:vAlign w:val="center"/>
          </w:tcPr>
          <w:p w14:paraId="217E067B" w14:textId="77777777" w:rsidR="00B95FAC" w:rsidRDefault="00C44A8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0x07</w:t>
            </w:r>
          </w:p>
        </w:tc>
      </w:tr>
      <w:tr w:rsidR="00B95FAC" w14:paraId="53C78845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65E8B9E4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210" w:type="dxa"/>
            <w:vAlign w:val="center"/>
          </w:tcPr>
          <w:p w14:paraId="2C304B5A" w14:textId="77777777" w:rsidR="00B95FAC" w:rsidRDefault="00C44A8F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56</w:t>
            </w:r>
          </w:p>
        </w:tc>
      </w:tr>
      <w:tr w:rsidR="00B95FAC" w14:paraId="4A0DBB63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28C3B155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接口流程图</w:t>
            </w:r>
          </w:p>
        </w:tc>
        <w:tc>
          <w:tcPr>
            <w:tcW w:w="7210" w:type="dxa"/>
          </w:tcPr>
          <w:p w14:paraId="7676E3CA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9D370B" w14:paraId="34EA812D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0BDA9A50" w14:textId="77777777" w:rsidR="009D370B" w:rsidRDefault="009D370B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接口方式</w:t>
            </w:r>
          </w:p>
        </w:tc>
        <w:tc>
          <w:tcPr>
            <w:tcW w:w="7210" w:type="dxa"/>
          </w:tcPr>
          <w:p w14:paraId="5C5E9E44" w14:textId="77777777" w:rsidR="009D370B" w:rsidRDefault="009D370B" w:rsidP="00225834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集中器发布，云平台订阅</w:t>
            </w:r>
          </w:p>
        </w:tc>
      </w:tr>
      <w:tr w:rsidR="009D370B" w14:paraId="296C9355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236A7976" w14:textId="77777777" w:rsidR="009D370B" w:rsidRDefault="009D370B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数据流向</w:t>
            </w:r>
          </w:p>
        </w:tc>
        <w:tc>
          <w:tcPr>
            <w:tcW w:w="7210" w:type="dxa"/>
          </w:tcPr>
          <w:p w14:paraId="46C25CBD" w14:textId="77777777" w:rsidR="009D370B" w:rsidRDefault="009D370B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集中器-&gt;云平台</w:t>
            </w:r>
          </w:p>
        </w:tc>
      </w:tr>
      <w:tr w:rsidR="00B95FAC" w14:paraId="4A5E981C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455CE118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数据频率</w:t>
            </w:r>
          </w:p>
        </w:tc>
        <w:tc>
          <w:tcPr>
            <w:tcW w:w="7210" w:type="dxa"/>
          </w:tcPr>
          <w:p w14:paraId="17343EEC" w14:textId="77777777" w:rsidR="00B95FAC" w:rsidRDefault="00C44A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按需上报</w:t>
            </w:r>
          </w:p>
        </w:tc>
      </w:tr>
      <w:tr w:rsidR="00B95FAC" w14:paraId="6BD02620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29FE42BD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210" w:type="dxa"/>
          </w:tcPr>
          <w:p w14:paraId="1A531AF6" w14:textId="77777777" w:rsidR="00B95FAC" w:rsidRDefault="00DF6DD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</w:t>
            </w:r>
            <w:r w:rsidR="00C44A8F">
              <w:rPr>
                <w:rFonts w:ascii="宋体" w:hAnsi="宋体" w:cs="宋体" w:hint="eastAsia"/>
              </w:rPr>
              <w:t>收到时段预约方案请求命令后，向MQTT服务器发布</w:t>
            </w:r>
          </w:p>
          <w:p w14:paraId="013E2218" w14:textId="77777777" w:rsidR="007E1F17" w:rsidRDefault="007E1F1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第一个字段标识上报数据</w:t>
            </w:r>
            <w:r w:rsidR="00841B5F">
              <w:rPr>
                <w:rFonts w:ascii="宋体" w:hAnsi="宋体" w:cs="宋体" w:hint="eastAsia"/>
              </w:rPr>
              <w:t>内容</w:t>
            </w:r>
            <w:r w:rsidR="009D3777">
              <w:rPr>
                <w:rFonts w:ascii="宋体" w:hAnsi="宋体" w:cs="宋体" w:hint="eastAsia"/>
              </w:rPr>
              <w:t>，取值含义：</w:t>
            </w:r>
          </w:p>
          <w:p w14:paraId="47AE9436" w14:textId="77777777" w:rsidR="007E1F17" w:rsidRDefault="007E1F1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0x01:时段</w:t>
            </w:r>
          </w:p>
          <w:p w14:paraId="0F78BCE1" w14:textId="77777777" w:rsidR="007E1F17" w:rsidRDefault="007E1F1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0x02:星期</w:t>
            </w:r>
          </w:p>
          <w:p w14:paraId="25F2B9D7" w14:textId="77777777" w:rsidR="007E1F17" w:rsidRDefault="007E1F1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0x03:</w:t>
            </w:r>
            <w:r w:rsidR="00BA6F28">
              <w:rPr>
                <w:rFonts w:ascii="宋体" w:hAnsi="宋体" w:cs="宋体" w:hint="eastAsia"/>
              </w:rPr>
              <w:t>经纬</w:t>
            </w:r>
          </w:p>
        </w:tc>
      </w:tr>
      <w:tr w:rsidR="00B95FAC" w14:paraId="3CD1BEC6" w14:textId="77777777">
        <w:trPr>
          <w:jc w:val="center"/>
        </w:trPr>
        <w:tc>
          <w:tcPr>
            <w:tcW w:w="8500" w:type="dxa"/>
            <w:gridSpan w:val="2"/>
            <w:shd w:val="clear" w:color="auto" w:fill="D9D9D9"/>
          </w:tcPr>
          <w:p w14:paraId="2B537C3B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66EF79A0" w14:textId="77777777">
        <w:trPr>
          <w:jc w:val="center"/>
        </w:trPr>
        <w:tc>
          <w:tcPr>
            <w:tcW w:w="8500" w:type="dxa"/>
            <w:gridSpan w:val="2"/>
            <w:shd w:val="clear" w:color="auto" w:fill="auto"/>
          </w:tcPr>
          <w:p w14:paraId="55907584" w14:textId="77777777" w:rsidR="00B95FAC" w:rsidRDefault="00B95FAC" w:rsidP="009C4CE4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21F91CA6" w14:textId="77777777" w:rsidR="000B0F22" w:rsidRDefault="000B0F22" w:rsidP="009C4CE4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0x01日期</w:t>
            </w:r>
          </w:p>
          <w:tbl>
            <w:tblPr>
              <w:tblW w:w="7160" w:type="dxa"/>
              <w:tblLayout w:type="fixed"/>
              <w:tblLook w:val="04A0" w:firstRow="1" w:lastRow="0" w:firstColumn="1" w:lastColumn="0" w:noHBand="0" w:noVBand="1"/>
            </w:tblPr>
            <w:tblGrid>
              <w:gridCol w:w="1960"/>
              <w:gridCol w:w="1960"/>
              <w:gridCol w:w="1080"/>
              <w:gridCol w:w="1080"/>
              <w:gridCol w:w="1080"/>
            </w:tblGrid>
            <w:tr w:rsidR="00B95FAC" w14:paraId="578A219B" w14:textId="77777777">
              <w:trPr>
                <w:trHeight w:val="345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6CCCE205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0B07D23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数据内容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4618D103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4117470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字节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350D3A80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偏移量</w:t>
                  </w:r>
                </w:p>
              </w:tc>
            </w:tr>
            <w:tr w:rsidR="000529AF" w14:paraId="13C619BA" w14:textId="77777777">
              <w:trPr>
                <w:trHeight w:val="345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693820BB" w14:textId="77777777" w:rsidR="000529AF" w:rsidRDefault="000529A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信息源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294C9594" w14:textId="77777777" w:rsidR="000529AF" w:rsidRDefault="00537A26" w:rsidP="00537A2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0x01</w:t>
                  </w:r>
                  <w:r w:rsidR="000529AF">
                    <w:rPr>
                      <w:rFonts w:ascii="宋体" w:hAnsi="宋体" w:cs="宋体" w:hint="eastAsia"/>
                      <w:kern w:val="0"/>
                      <w:szCs w:val="21"/>
                    </w:rPr>
                    <w:t>日期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7A131AF7" w14:textId="77777777" w:rsidR="000529AF" w:rsidRDefault="000529A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49FE6B84" w14:textId="77777777" w:rsidR="000529AF" w:rsidRDefault="000529A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406F9579" w14:textId="77777777" w:rsidR="000529AF" w:rsidRDefault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</w:t>
                  </w:r>
                </w:p>
              </w:tc>
            </w:tr>
            <w:tr w:rsidR="00B95FAC" w14:paraId="4F813BBA" w14:textId="77777777">
              <w:trPr>
                <w:trHeight w:val="345"/>
              </w:trPr>
              <w:tc>
                <w:tcPr>
                  <w:tcW w:w="19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1D5B516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第一套时段方案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90CF87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起始时间.日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76534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656732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349691" w14:textId="77777777" w:rsidR="00B95FAC" w:rsidRDefault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</w:p>
              </w:tc>
            </w:tr>
            <w:tr w:rsidR="00B95FAC" w14:paraId="54082EFE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DD1C92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9DEA40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起始时间.月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1307197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828D9E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7F9F1E" w14:textId="77777777" w:rsidR="00B95FAC" w:rsidRDefault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</w:t>
                  </w:r>
                </w:p>
              </w:tc>
            </w:tr>
            <w:tr w:rsidR="00B95FAC" w14:paraId="0C2D3567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8FFB218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4602B2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起始时间.年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864F267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B434D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5B99EF" w14:textId="77777777" w:rsidR="00B95FAC" w:rsidRDefault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</w:t>
                  </w:r>
                </w:p>
              </w:tc>
            </w:tr>
            <w:tr w:rsidR="00B95FAC" w14:paraId="4D2F8AC3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666026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83605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结束时间.日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135E2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0F6CEE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D2EF35" w14:textId="77777777" w:rsidR="00B95FAC" w:rsidRDefault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  <w:tr w:rsidR="00B95FAC" w14:paraId="1D7B50BE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EB31C2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E0ADED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结束时间.月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7D3DC2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B6FB18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CB835C" w14:textId="77777777" w:rsidR="00B95FAC" w:rsidRDefault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5</w:t>
                  </w:r>
                </w:p>
              </w:tc>
            </w:tr>
            <w:tr w:rsidR="00B95FAC" w14:paraId="11525721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ED54737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19D9AD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结束时间.年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C0B3BD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CBC371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9A80F7" w14:textId="77777777" w:rsidR="00B95FAC" w:rsidRDefault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6</w:t>
                  </w:r>
                </w:p>
              </w:tc>
            </w:tr>
            <w:tr w:rsidR="00B95FAC" w14:paraId="64C63E38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EE546D6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DB3BE8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开灯时间.秒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1962E03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70172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C355337" w14:textId="77777777" w:rsidR="00B95FAC" w:rsidRDefault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7</w:t>
                  </w:r>
                </w:p>
              </w:tc>
            </w:tr>
            <w:tr w:rsidR="00B95FAC" w14:paraId="38ADC985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44DD0FF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8579AA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开灯时间.分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D4041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AD5B30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  <w:bookmarkStart w:id="403" w:name="_GoBack"/>
                  <w:bookmarkEnd w:id="403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903E2C" w14:textId="77777777" w:rsidR="00B95FAC" w:rsidRDefault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8</w:t>
                  </w:r>
                </w:p>
              </w:tc>
            </w:tr>
            <w:tr w:rsidR="00B95FAC" w14:paraId="48D383ED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18BB3F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D45394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开灯时间.时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D9719A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BEE630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91C230" w14:textId="77777777" w:rsidR="00B95FAC" w:rsidRDefault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9</w:t>
                  </w:r>
                </w:p>
              </w:tc>
            </w:tr>
            <w:tr w:rsidR="00B95FAC" w14:paraId="52844958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7908CA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532A97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关灯时间.秒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95AA6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B769E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663176" w14:textId="77777777" w:rsidR="00B95FAC" w:rsidRDefault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10</w:t>
                  </w:r>
                </w:p>
              </w:tc>
            </w:tr>
            <w:tr w:rsidR="00B95FAC" w14:paraId="2F0B9D70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FE87C4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AB3907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关灯时间.分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5B79EAE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4F4A96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ED1A01" w14:textId="77777777" w:rsidR="00B95FAC" w:rsidRDefault="005729BF" w:rsidP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11</w:t>
                  </w:r>
                </w:p>
              </w:tc>
            </w:tr>
            <w:tr w:rsidR="00B95FAC" w14:paraId="1487231B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BA3AA53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CA2DCA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关灯时间.时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4B46C4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DE6C9B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D61241" w14:textId="77777777" w:rsidR="00B95FAC" w:rsidRDefault="005729BF" w:rsidP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12</w:t>
                  </w:r>
                </w:p>
              </w:tc>
            </w:tr>
            <w:tr w:rsidR="00080E22" w14:paraId="39CCE3C1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5A6DF8" w14:textId="77777777" w:rsidR="00080E22" w:rsidRDefault="00080E2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B398E8B" w14:textId="77777777" w:rsidR="00080E22" w:rsidRDefault="00080E2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调光时间开.秒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1E6754" w14:textId="77777777" w:rsidR="00080E22" w:rsidRDefault="00080E2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ECCAC" w14:textId="77777777" w:rsidR="00080E22" w:rsidRDefault="00080E2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AE9D15" w14:textId="77777777" w:rsidR="00080E22" w:rsidRDefault="00080E22" w:rsidP="000C310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  <w:r w:rsidR="000C3106"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</w:t>
                  </w:r>
                </w:p>
              </w:tc>
            </w:tr>
            <w:tr w:rsidR="00080E22" w14:paraId="585D7026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4A34A4" w14:textId="77777777" w:rsidR="00080E22" w:rsidRDefault="00080E2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D21CAB" w14:textId="77777777" w:rsidR="00080E22" w:rsidRDefault="00080E2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调光时间开.分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A2A296" w14:textId="77777777" w:rsidR="00080E22" w:rsidRDefault="00080E2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4445DC" w14:textId="77777777" w:rsidR="00080E22" w:rsidRDefault="00080E2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38DC05" w14:textId="77777777" w:rsidR="00080E22" w:rsidRDefault="00080E22" w:rsidP="000C310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  <w:r w:rsidR="000C3106"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  <w:tr w:rsidR="00080E22" w14:paraId="1D922953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A454D3" w14:textId="77777777" w:rsidR="00080E22" w:rsidRDefault="00080E2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56CF29" w14:textId="77777777" w:rsidR="00080E22" w:rsidRDefault="00080E2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调光时间开.时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562DAF" w14:textId="77777777" w:rsidR="00080E22" w:rsidRDefault="00080E2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2391F4" w14:textId="77777777" w:rsidR="00080E22" w:rsidRDefault="00080E2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A30F64" w14:textId="77777777" w:rsidR="00080E22" w:rsidRDefault="00080E22" w:rsidP="000C310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  <w:r w:rsidR="000C3106"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5</w:t>
                  </w:r>
                </w:p>
              </w:tc>
            </w:tr>
            <w:tr w:rsidR="00B91279" w14:paraId="5C731BCD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481F43" w14:textId="77777777" w:rsidR="00B91279" w:rsidRDefault="00B912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E3F31A" w14:textId="77777777" w:rsidR="00B91279" w:rsidRDefault="00B912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</w:t>
                  </w:r>
                  <w:proofErr w:type="gram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时间关</w:t>
                  </w:r>
                  <w:proofErr w:type="gramEnd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F21B45" w14:textId="77777777" w:rsidR="00B91279" w:rsidRDefault="00B912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20CCBFA" w14:textId="77777777" w:rsidR="00B91279" w:rsidRDefault="00B912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FA3294" w14:textId="77777777" w:rsidR="00B91279" w:rsidRDefault="00B91279" w:rsidP="000C310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  <w:r w:rsidR="000C3106"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6</w:t>
                  </w:r>
                </w:p>
              </w:tc>
            </w:tr>
            <w:tr w:rsidR="00B91279" w14:paraId="2C516383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FE5E9D" w14:textId="77777777" w:rsidR="00B91279" w:rsidRDefault="00B912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809064" w14:textId="77777777" w:rsidR="00B91279" w:rsidRDefault="00B912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</w:t>
                  </w:r>
                  <w:proofErr w:type="gram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时间关</w:t>
                  </w:r>
                  <w:proofErr w:type="gramEnd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3020A0" w14:textId="77777777" w:rsidR="00B91279" w:rsidRDefault="00B912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605ADC" w14:textId="77777777" w:rsidR="00B91279" w:rsidRDefault="00B912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8AA7BA" w14:textId="77777777" w:rsidR="00B91279" w:rsidRDefault="00B91279" w:rsidP="000C310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  <w:r w:rsidR="000C3106"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7</w:t>
                  </w:r>
                </w:p>
              </w:tc>
            </w:tr>
            <w:tr w:rsidR="00B91279" w14:paraId="32EF24A6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63635E" w14:textId="77777777" w:rsidR="00B91279" w:rsidRDefault="00B912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E7F1A2" w14:textId="77777777" w:rsidR="00B91279" w:rsidRDefault="00B912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</w:t>
                  </w:r>
                  <w:proofErr w:type="gram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时间关</w:t>
                  </w:r>
                  <w:proofErr w:type="gramEnd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12D7738" w14:textId="77777777" w:rsidR="00B91279" w:rsidRDefault="00B912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8436EFE" w14:textId="77777777" w:rsidR="00B91279" w:rsidRDefault="00B912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05E356" w14:textId="77777777" w:rsidR="00B91279" w:rsidRDefault="00B91279" w:rsidP="000C310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  <w:r w:rsidR="000C3106"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8</w:t>
                  </w:r>
                </w:p>
              </w:tc>
            </w:tr>
            <w:tr w:rsidR="0079217F" w14:paraId="1C464222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5DB5F2" w14:textId="77777777" w:rsidR="0079217F" w:rsidRDefault="0079217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19BCE2" w14:textId="77777777" w:rsidR="0079217F" w:rsidRDefault="0079217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调光百分比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701E3D" w14:textId="77777777" w:rsidR="0079217F" w:rsidRDefault="0079217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44F8FB" w14:textId="77777777" w:rsidR="0079217F" w:rsidRDefault="0079217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10818A" w14:textId="77777777" w:rsidR="0079217F" w:rsidRDefault="000C310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19</w:t>
                  </w:r>
                </w:p>
              </w:tc>
            </w:tr>
            <w:tr w:rsidR="002440ED" w14:paraId="71692CD0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63D244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865238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隔杆模式</w:t>
                  </w:r>
                  <w:proofErr w:type="gram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0D0E2D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E5BA66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2CC408" w14:textId="77777777" w:rsidR="002440ED" w:rsidRDefault="000C310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20</w:t>
                  </w:r>
                </w:p>
              </w:tc>
            </w:tr>
            <w:tr w:rsidR="002440ED" w14:paraId="3AAD3204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E91375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9C5EED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开关标记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F26179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921B5A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300E9B" w14:textId="77777777" w:rsidR="002440ED" w:rsidRDefault="005729BF" w:rsidP="000C310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</w:t>
                  </w:r>
                  <w:r w:rsidR="000C3106"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</w:p>
              </w:tc>
            </w:tr>
            <w:tr w:rsidR="002440ED" w14:paraId="423BD62D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6497E6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第二套时段方案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24213B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同第一套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41BA3A3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615777" w14:textId="77777777" w:rsidR="002440ED" w:rsidRDefault="00781145" w:rsidP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  <w:r w:rsidR="000C3106">
                    <w:rPr>
                      <w:rFonts w:ascii="宋体" w:hAnsi="宋体" w:cs="宋体" w:hint="eastAsia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865535C" w14:textId="77777777" w:rsidR="002440ED" w:rsidRDefault="005729BF" w:rsidP="000C310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</w:t>
                  </w:r>
                  <w:r w:rsidR="000C3106"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</w:t>
                  </w:r>
                </w:p>
              </w:tc>
            </w:tr>
            <w:tr w:rsidR="002440ED" w14:paraId="22B29159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944974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第三套时段方案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D29719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同第一套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CFB5726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4B2812" w14:textId="77777777" w:rsidR="002440ED" w:rsidRDefault="00CB74C5" w:rsidP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  <w:r w:rsidR="000C3106">
                    <w:rPr>
                      <w:rFonts w:ascii="宋体" w:hAnsi="宋体" w:cs="宋体" w:hint="eastAsia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4CF729" w14:textId="77777777" w:rsidR="002440ED" w:rsidRDefault="004D5A02" w:rsidP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</w:t>
                  </w:r>
                  <w:r w:rsidR="000C3106"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</w:t>
                  </w:r>
                </w:p>
              </w:tc>
            </w:tr>
            <w:tr w:rsidR="002440ED" w14:paraId="702B585A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7ED8AD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第四套时段方案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4B3A6B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同第一套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0CDEFC" w14:textId="77777777" w:rsidR="002440ED" w:rsidRDefault="002440E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DD3214C" w14:textId="77777777" w:rsidR="002440ED" w:rsidRDefault="004D5A02" w:rsidP="005729B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  <w:r w:rsidR="000C3106">
                    <w:rPr>
                      <w:rFonts w:ascii="宋体" w:hAnsi="宋体" w:cs="宋体" w:hint="eastAsia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B1197B" w14:textId="77777777" w:rsidR="002440ED" w:rsidRDefault="005729BF" w:rsidP="000C310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6</w:t>
                  </w:r>
                  <w:r w:rsidR="000C3106"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49E95846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17EC5EB5" w14:textId="77777777" w:rsidR="00E00EE7" w:rsidRDefault="00E00EE7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61FA0118" w14:textId="77777777" w:rsidR="000B0F22" w:rsidRDefault="000B0F22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0x02 星期</w:t>
            </w:r>
          </w:p>
          <w:tbl>
            <w:tblPr>
              <w:tblW w:w="7160" w:type="dxa"/>
              <w:tblLayout w:type="fixed"/>
              <w:tblLook w:val="04A0" w:firstRow="1" w:lastRow="0" w:firstColumn="1" w:lastColumn="0" w:noHBand="0" w:noVBand="1"/>
            </w:tblPr>
            <w:tblGrid>
              <w:gridCol w:w="1960"/>
              <w:gridCol w:w="1960"/>
              <w:gridCol w:w="1080"/>
              <w:gridCol w:w="1080"/>
              <w:gridCol w:w="1080"/>
            </w:tblGrid>
            <w:tr w:rsidR="00E00EE7" w14:paraId="52E61F39" w14:textId="77777777" w:rsidTr="00225834">
              <w:trPr>
                <w:trHeight w:val="345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4F08F087" w14:textId="77777777" w:rsidR="00E00EE7" w:rsidRDefault="00E00EE7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250039B8" w14:textId="77777777" w:rsidR="00E00EE7" w:rsidRDefault="00E00EE7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数据内容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14B3170C" w14:textId="77777777" w:rsidR="00E00EE7" w:rsidRDefault="00E00EE7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3587DA9C" w14:textId="77777777" w:rsidR="00E00EE7" w:rsidRDefault="00E00EE7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字节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37DA75CE" w14:textId="77777777" w:rsidR="00E00EE7" w:rsidRDefault="00E00EE7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偏移量</w:t>
                  </w:r>
                </w:p>
              </w:tc>
            </w:tr>
            <w:tr w:rsidR="008807FB" w14:paraId="6E75035B" w14:textId="77777777" w:rsidTr="00225834">
              <w:trPr>
                <w:trHeight w:val="345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6148C12B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信息源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3F278B4D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0x02，星期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6B17EC66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0FD506AF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7A6E2456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</w:t>
                  </w:r>
                </w:p>
              </w:tc>
            </w:tr>
            <w:tr w:rsidR="008807FB" w14:paraId="6DD6881E" w14:textId="77777777" w:rsidTr="00225834">
              <w:trPr>
                <w:trHeight w:val="345"/>
              </w:trPr>
              <w:tc>
                <w:tcPr>
                  <w:tcW w:w="19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0EADAD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第一套时段方案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2983D0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星期标记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B2A4B9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65FEBC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EA4E9C" w14:textId="77777777" w:rsidR="008807FB" w:rsidRDefault="00C70EE9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</w:p>
              </w:tc>
            </w:tr>
            <w:tr w:rsidR="008807FB" w14:paraId="67711259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30D1BF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DEB6721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开灯时间.秒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E00F30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B3991A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054D3D" w14:textId="77777777" w:rsidR="008807FB" w:rsidRDefault="00C70EE9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</w:t>
                  </w:r>
                </w:p>
              </w:tc>
            </w:tr>
            <w:tr w:rsidR="008807FB" w14:paraId="530029EB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D9BD77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4675F6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开灯时间.分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2868C2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47C732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B1B883" w14:textId="77777777" w:rsidR="008807FB" w:rsidRDefault="00C70EE9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</w:t>
                  </w:r>
                </w:p>
              </w:tc>
            </w:tr>
            <w:tr w:rsidR="008807FB" w14:paraId="0C726C13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54FC47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5F1CCF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开灯时间.时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E13C6A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D79B3B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6AEF7D" w14:textId="77777777" w:rsidR="008807FB" w:rsidRDefault="00C70EE9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  <w:tr w:rsidR="008807FB" w14:paraId="06157E60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A8CA54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266BF8D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关灯时间.秒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CF3F32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B812C4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B4CC7B" w14:textId="77777777" w:rsidR="008807FB" w:rsidRDefault="00C70EE9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5</w:t>
                  </w:r>
                </w:p>
              </w:tc>
            </w:tr>
            <w:tr w:rsidR="008807FB" w14:paraId="2562BCE7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9DEDBD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B61C5E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关灯时间.分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6AF82C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BF93E8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99D3E5" w14:textId="77777777" w:rsidR="008807FB" w:rsidRDefault="00C70EE9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6</w:t>
                  </w:r>
                </w:p>
              </w:tc>
            </w:tr>
            <w:tr w:rsidR="008807FB" w14:paraId="066C5F79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F5B30C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7E2B7FE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关灯时间.时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B93C94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55C12D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E092CC" w14:textId="77777777" w:rsidR="008807FB" w:rsidRDefault="00C70EE9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7</w:t>
                  </w:r>
                </w:p>
              </w:tc>
            </w:tr>
            <w:tr w:rsidR="008807FB" w14:paraId="1B30AE83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9763C0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DA7877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调光时间开.秒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4C6484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B8FC63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B7331C" w14:textId="77777777" w:rsidR="008807FB" w:rsidRDefault="00C70EE9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8</w:t>
                  </w:r>
                </w:p>
              </w:tc>
            </w:tr>
            <w:tr w:rsidR="008807FB" w14:paraId="131ED20A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A39C73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B5BED8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调光时间开.分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6740DB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2FE9FA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C2FDC2F" w14:textId="77777777" w:rsidR="008807FB" w:rsidRDefault="00C70EE9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9</w:t>
                  </w:r>
                </w:p>
              </w:tc>
            </w:tr>
            <w:tr w:rsidR="008807FB" w14:paraId="39A33B4E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6C90BE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F98AF5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调光时间开.时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54D337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37A25A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5C011A" w14:textId="77777777" w:rsidR="008807FB" w:rsidRDefault="00C70EE9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10</w:t>
                  </w:r>
                </w:p>
              </w:tc>
            </w:tr>
            <w:tr w:rsidR="008807FB" w14:paraId="3D3ABB31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26F8A7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1DE5EC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</w:t>
                  </w:r>
                  <w:proofErr w:type="gram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时间关</w:t>
                  </w:r>
                  <w:proofErr w:type="gramEnd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0A84F8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9C1010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20F3ED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  <w:r w:rsidR="00C70EE9"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</w:p>
              </w:tc>
            </w:tr>
            <w:tr w:rsidR="008807FB" w14:paraId="085311A3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2C1674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6616D6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</w:t>
                  </w:r>
                  <w:proofErr w:type="gram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时间关</w:t>
                  </w:r>
                  <w:proofErr w:type="gramEnd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870082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2B6339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8A8668" w14:textId="77777777" w:rsidR="008807FB" w:rsidRDefault="00C70EE9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12</w:t>
                  </w:r>
                </w:p>
              </w:tc>
            </w:tr>
            <w:tr w:rsidR="008807FB" w14:paraId="31F15444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D8431F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940336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</w:t>
                  </w:r>
                  <w:proofErr w:type="gram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时间关</w:t>
                  </w:r>
                  <w:proofErr w:type="gramEnd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4BE757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F6BB57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7DBE10" w14:textId="77777777" w:rsidR="008807FB" w:rsidRDefault="00C70EE9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13</w:t>
                  </w:r>
                </w:p>
              </w:tc>
            </w:tr>
            <w:tr w:rsidR="008807FB" w14:paraId="198BE3AD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23A7020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EC30AC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调光百分比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142768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3869FE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470B5E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  <w:r w:rsidR="00C70EE9"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  <w:tr w:rsidR="008807FB" w14:paraId="08DE97B5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AA251D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5E8507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隔杆模式</w:t>
                  </w:r>
                  <w:proofErr w:type="gram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D223FED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FB2D87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0E8A5B" w14:textId="77777777" w:rsidR="008807FB" w:rsidRDefault="00C70EE9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15</w:t>
                  </w:r>
                </w:p>
              </w:tc>
            </w:tr>
            <w:tr w:rsidR="008807FB" w14:paraId="18643DC1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6EBBA4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2167F4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开关标记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9DF2A0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71CF0C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20E0FE" w14:textId="77777777" w:rsidR="008807FB" w:rsidRDefault="00C70EE9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16</w:t>
                  </w:r>
                </w:p>
              </w:tc>
            </w:tr>
            <w:tr w:rsidR="008807FB" w14:paraId="528CBB55" w14:textId="77777777" w:rsidTr="00225834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8A1C18B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第二套时段方案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8AE6AF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同第一套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C0A4B5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7BAB7E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6EBE71" w14:textId="77777777" w:rsidR="008807FB" w:rsidRDefault="00C70EE9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17</w:t>
                  </w:r>
                </w:p>
              </w:tc>
            </w:tr>
            <w:tr w:rsidR="008807FB" w14:paraId="423EFE17" w14:textId="77777777" w:rsidTr="00225834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FB9440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第三套时段方案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735C6C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同第一套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DADA121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0B5F9C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45F975F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34</w:t>
                  </w:r>
                </w:p>
              </w:tc>
            </w:tr>
            <w:tr w:rsidR="008807FB" w14:paraId="1F9B544B" w14:textId="77777777" w:rsidTr="00225834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A68563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第四套时段方案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57CFF3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同第一套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D184D5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E193E8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F3EB6B" w14:textId="77777777" w:rsidR="008807FB" w:rsidRDefault="008807FB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51</w:t>
                  </w:r>
                </w:p>
              </w:tc>
            </w:tr>
          </w:tbl>
          <w:p w14:paraId="24FD94B8" w14:textId="77777777" w:rsidR="00E00EE7" w:rsidRDefault="00E00EE7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2F3F17A8" w14:textId="77777777" w:rsidR="00AE7707" w:rsidRDefault="00AE7707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227B6671" w14:textId="77777777" w:rsidR="0023522C" w:rsidRPr="00AE7707" w:rsidRDefault="00AE7707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0x03</w:t>
            </w:r>
            <w:r w:rsidR="00F7491C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经纬度</w:t>
            </w:r>
          </w:p>
          <w:tbl>
            <w:tblPr>
              <w:tblW w:w="7160" w:type="dxa"/>
              <w:tblLayout w:type="fixed"/>
              <w:tblLook w:val="04A0" w:firstRow="1" w:lastRow="0" w:firstColumn="1" w:lastColumn="0" w:noHBand="0" w:noVBand="1"/>
            </w:tblPr>
            <w:tblGrid>
              <w:gridCol w:w="1960"/>
              <w:gridCol w:w="1960"/>
              <w:gridCol w:w="1080"/>
              <w:gridCol w:w="1080"/>
              <w:gridCol w:w="1080"/>
            </w:tblGrid>
            <w:tr w:rsidR="000B0F22" w14:paraId="30CA30DA" w14:textId="77777777" w:rsidTr="00225834">
              <w:trPr>
                <w:trHeight w:val="345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7315D1CB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271E434C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数据内容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4F087979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13290002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字节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26F21988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偏移量</w:t>
                  </w:r>
                </w:p>
              </w:tc>
            </w:tr>
            <w:tr w:rsidR="000B0F22" w14:paraId="428C8DAE" w14:textId="77777777" w:rsidTr="00225834">
              <w:trPr>
                <w:trHeight w:val="345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57C0E8BF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信息源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1EADC127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0x03经纬度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0AD7BFE0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11E8AB86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26090188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</w:t>
                  </w:r>
                </w:p>
              </w:tc>
            </w:tr>
            <w:tr w:rsidR="000B0F22" w14:paraId="57D4AAA9" w14:textId="77777777" w:rsidTr="00225834">
              <w:trPr>
                <w:trHeight w:val="345"/>
              </w:trPr>
              <w:tc>
                <w:tcPr>
                  <w:tcW w:w="19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242CCC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第一套时段方案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D746C1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起始时间.日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C2403E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27542D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D53164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</w:p>
              </w:tc>
            </w:tr>
            <w:tr w:rsidR="000B0F22" w14:paraId="219ED6D7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A3ED5D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D5C5B3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起始时间.月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0E57B7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47F2B3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36BA88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</w:t>
                  </w:r>
                </w:p>
              </w:tc>
            </w:tr>
            <w:tr w:rsidR="000B0F22" w14:paraId="11E003F8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A4AB14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440836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起始时间.年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1FBF9AD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A637A3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5B16798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</w:t>
                  </w:r>
                </w:p>
              </w:tc>
            </w:tr>
            <w:tr w:rsidR="000B0F22" w14:paraId="3F8D34E7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04FB16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216B77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结束时间.日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2459FE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9D5419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AFE912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  <w:tr w:rsidR="000B0F22" w14:paraId="5421E1FB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3358D6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E3D830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结束时间.月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E9B074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235EA1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1F23681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5</w:t>
                  </w:r>
                </w:p>
              </w:tc>
            </w:tr>
            <w:tr w:rsidR="000B0F22" w14:paraId="2DFB71B1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2E74256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CE8A326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结束时间.年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C7D4B4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37C673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C4E113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6</w:t>
                  </w:r>
                </w:p>
              </w:tc>
            </w:tr>
            <w:tr w:rsidR="000B0F22" w14:paraId="69FCECD1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455A56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A75036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开灯时间.秒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BCFF96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A5DA69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B8BB7A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7</w:t>
                  </w:r>
                </w:p>
              </w:tc>
            </w:tr>
            <w:tr w:rsidR="000B0F22" w14:paraId="0B7DBA28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16024B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262AE19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开灯时间.分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BDA70F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BECA34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60327D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8</w:t>
                  </w:r>
                </w:p>
              </w:tc>
            </w:tr>
            <w:tr w:rsidR="000B0F22" w14:paraId="2487FB32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5B54B7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CDD58F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开灯时间.时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86AA24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39DCBA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D5A782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9</w:t>
                  </w:r>
                </w:p>
              </w:tc>
            </w:tr>
            <w:tr w:rsidR="000B0F22" w14:paraId="11B90FDF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BC8642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774454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关灯时间.秒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8526C0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2C8498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E783D4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10</w:t>
                  </w:r>
                </w:p>
              </w:tc>
            </w:tr>
            <w:tr w:rsidR="000B0F22" w14:paraId="1F59BAB6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3A285CD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F3CE43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关灯时间.分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3C8A14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89DB69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B32330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11</w:t>
                  </w:r>
                </w:p>
              </w:tc>
            </w:tr>
            <w:tr w:rsidR="000B0F22" w14:paraId="1D23E195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5C9C87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EDBAAB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关灯时间.时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1EDA82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B18365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10A8F2F" w14:textId="77777777" w:rsidR="000B0F22" w:rsidRDefault="000B0F22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12</w:t>
                  </w:r>
                </w:p>
              </w:tc>
            </w:tr>
            <w:tr w:rsidR="00015185" w14:paraId="4DC81206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91CD00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72317E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偏移时间.分钟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E1AD53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C34157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AE6791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13</w:t>
                  </w:r>
                </w:p>
              </w:tc>
            </w:tr>
            <w:tr w:rsidR="00015185" w14:paraId="748FA249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683CAF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ECCA82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调光时间开.秒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21BB44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9D19C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8B0019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14</w:t>
                  </w:r>
                </w:p>
              </w:tc>
            </w:tr>
            <w:tr w:rsidR="00015185" w14:paraId="39044CD4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51B73E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EF8E94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调光时间开.分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33DA16E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66AE88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4292BD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15</w:t>
                  </w:r>
                </w:p>
              </w:tc>
            </w:tr>
            <w:tr w:rsidR="00015185" w14:paraId="08980B6D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0437B4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D9FAAA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调光时间开.时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72126A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39515D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6F32325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16</w:t>
                  </w:r>
                </w:p>
              </w:tc>
            </w:tr>
            <w:tr w:rsidR="00015185" w14:paraId="6C19D290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FB04ED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F8D801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</w:t>
                  </w:r>
                  <w:proofErr w:type="gram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时间关</w:t>
                  </w:r>
                  <w:proofErr w:type="gramEnd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838B63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871387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051595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17</w:t>
                  </w:r>
                </w:p>
              </w:tc>
            </w:tr>
            <w:tr w:rsidR="00015185" w14:paraId="7A82548F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AFCB8F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21007F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</w:t>
                  </w:r>
                  <w:proofErr w:type="gram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时间关</w:t>
                  </w:r>
                  <w:proofErr w:type="gramEnd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1CCFEA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6144A8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93DC97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18</w:t>
                  </w:r>
                </w:p>
              </w:tc>
            </w:tr>
            <w:tr w:rsidR="00015185" w14:paraId="722E1A31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F2EBA1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467F18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</w:t>
                  </w:r>
                  <w:proofErr w:type="gram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时间关</w:t>
                  </w:r>
                  <w:proofErr w:type="gramEnd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867C14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530C98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16EA7B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19</w:t>
                  </w:r>
                </w:p>
              </w:tc>
            </w:tr>
            <w:tr w:rsidR="00015185" w14:paraId="5D283347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AFBBC4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C332B0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调光百分比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7C2D61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E5B8DB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F18280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20</w:t>
                  </w:r>
                </w:p>
              </w:tc>
            </w:tr>
            <w:tr w:rsidR="00015185" w14:paraId="229053B3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440F45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0ABA29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隔杆模式</w:t>
                  </w:r>
                  <w:proofErr w:type="gram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94868B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FA5F8F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30BB5B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21</w:t>
                  </w:r>
                </w:p>
              </w:tc>
            </w:tr>
            <w:tr w:rsidR="00015185" w14:paraId="61CA4619" w14:textId="77777777" w:rsidTr="00225834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E7B201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A48EC7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开关标记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064DE5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E72FB8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1E8467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22</w:t>
                  </w:r>
                </w:p>
              </w:tc>
            </w:tr>
            <w:tr w:rsidR="00015185" w14:paraId="313335EB" w14:textId="77777777" w:rsidTr="00225834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F00F64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第二套时段方案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8B2ECB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同第一套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8EF5D0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79251F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91FA11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21</w:t>
                  </w:r>
                </w:p>
              </w:tc>
            </w:tr>
            <w:tr w:rsidR="00015185" w14:paraId="6B25BC4F" w14:textId="77777777" w:rsidTr="00225834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A846C0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第三套时段方案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6AEE714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同第一套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E3AE00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9717A3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2726F54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42</w:t>
                  </w:r>
                </w:p>
              </w:tc>
            </w:tr>
            <w:tr w:rsidR="00015185" w14:paraId="21E58928" w14:textId="77777777" w:rsidTr="00225834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B617E4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第四套时段方案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1BF3C99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同第一套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84B152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93544D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16130D" w14:textId="77777777" w:rsidR="00015185" w:rsidRDefault="00015185" w:rsidP="00225834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63</w:t>
                  </w:r>
                </w:p>
              </w:tc>
            </w:tr>
          </w:tbl>
          <w:p w14:paraId="7DCB762E" w14:textId="77777777" w:rsidR="000B0F22" w:rsidRDefault="000B0F22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0181BAD3" w14:textId="77777777" w:rsidR="0023522C" w:rsidRDefault="0023522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68E8EAB8" w14:textId="77777777" w:rsidR="00E00EE7" w:rsidRDefault="00E00EE7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4A818C48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</w:tbl>
    <w:p w14:paraId="0C19D64E" w14:textId="77777777" w:rsidR="00B95FAC" w:rsidRPr="009C4CE4" w:rsidRDefault="00C44A8F">
      <w:pPr>
        <w:pStyle w:val="2"/>
        <w:rPr>
          <w:strike/>
        </w:rPr>
      </w:pPr>
      <w:r w:rsidRPr="009C4CE4">
        <w:rPr>
          <w:strike/>
        </w:rPr>
        <w:lastRenderedPageBreak/>
        <w:t>2.8</w:t>
      </w:r>
      <w:r w:rsidRPr="009C4CE4">
        <w:rPr>
          <w:rFonts w:asciiTheme="minorEastAsia" w:eastAsiaTheme="minorEastAsia" w:hAnsiTheme="minorEastAsia" w:cs="宋体" w:hint="eastAsia"/>
          <w:strike/>
          <w:kern w:val="0"/>
          <w:szCs w:val="21"/>
        </w:rPr>
        <w:t>星期预约方案上报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B95FAC" w14:paraId="3A53E484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563F2662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210" w:type="dxa"/>
            <w:vAlign w:val="center"/>
          </w:tcPr>
          <w:p w14:paraId="4FB05258" w14:textId="77777777" w:rsidR="00B95FAC" w:rsidRDefault="00C44A8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0x08</w:t>
            </w:r>
          </w:p>
        </w:tc>
      </w:tr>
      <w:tr w:rsidR="00B95FAC" w14:paraId="1E60F3DD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3F728108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210" w:type="dxa"/>
            <w:vAlign w:val="center"/>
          </w:tcPr>
          <w:p w14:paraId="26CCEB05" w14:textId="77777777" w:rsidR="00B95FAC" w:rsidRDefault="00C44A8F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36</w:t>
            </w:r>
          </w:p>
        </w:tc>
      </w:tr>
      <w:tr w:rsidR="00B95FAC" w14:paraId="2FB949E8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08781EFC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接口流程图</w:t>
            </w:r>
          </w:p>
        </w:tc>
        <w:tc>
          <w:tcPr>
            <w:tcW w:w="7210" w:type="dxa"/>
          </w:tcPr>
          <w:p w14:paraId="034957C8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36D84" w14:paraId="3ADE3F24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7255103D" w14:textId="77777777" w:rsidR="00B36D84" w:rsidRDefault="00B36D84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接口方式</w:t>
            </w:r>
          </w:p>
        </w:tc>
        <w:tc>
          <w:tcPr>
            <w:tcW w:w="7210" w:type="dxa"/>
          </w:tcPr>
          <w:p w14:paraId="445CE587" w14:textId="77777777" w:rsidR="00B36D84" w:rsidRDefault="00B36D84" w:rsidP="00225834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集中器发布，云平台订阅</w:t>
            </w:r>
          </w:p>
        </w:tc>
      </w:tr>
      <w:tr w:rsidR="00B36D84" w14:paraId="2B8EF6D7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7B290C69" w14:textId="77777777" w:rsidR="00B36D84" w:rsidRDefault="00B36D84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数据流向</w:t>
            </w:r>
          </w:p>
        </w:tc>
        <w:tc>
          <w:tcPr>
            <w:tcW w:w="7210" w:type="dxa"/>
          </w:tcPr>
          <w:p w14:paraId="70CE0B28" w14:textId="77777777" w:rsidR="00B36D84" w:rsidRDefault="00B36D84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集中器-&gt;云平台</w:t>
            </w:r>
          </w:p>
        </w:tc>
      </w:tr>
      <w:tr w:rsidR="00B95FAC" w14:paraId="1700A783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26A072F2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数据频率</w:t>
            </w:r>
          </w:p>
        </w:tc>
        <w:tc>
          <w:tcPr>
            <w:tcW w:w="7210" w:type="dxa"/>
          </w:tcPr>
          <w:p w14:paraId="74666369" w14:textId="77777777" w:rsidR="00B95FAC" w:rsidRDefault="00C44A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按需上报</w:t>
            </w:r>
          </w:p>
        </w:tc>
      </w:tr>
      <w:tr w:rsidR="00B95FAC" w14:paraId="38D62E31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0F270384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210" w:type="dxa"/>
          </w:tcPr>
          <w:p w14:paraId="66BE97E6" w14:textId="77777777" w:rsidR="00B95FAC" w:rsidRDefault="00C21A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</w:t>
            </w:r>
            <w:r w:rsidR="00C44A8F">
              <w:rPr>
                <w:rFonts w:ascii="宋体" w:hAnsi="宋体" w:cs="宋体" w:hint="eastAsia"/>
              </w:rPr>
              <w:t>收到时段预约方案请求命令后，向MQTT服务器发布</w:t>
            </w:r>
          </w:p>
        </w:tc>
      </w:tr>
      <w:tr w:rsidR="00B95FAC" w14:paraId="03B8E68E" w14:textId="77777777">
        <w:trPr>
          <w:jc w:val="center"/>
        </w:trPr>
        <w:tc>
          <w:tcPr>
            <w:tcW w:w="8500" w:type="dxa"/>
            <w:gridSpan w:val="2"/>
            <w:shd w:val="clear" w:color="auto" w:fill="D9D9D9"/>
          </w:tcPr>
          <w:p w14:paraId="0BB6ED43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2CCD4FC8" w14:textId="77777777">
        <w:trPr>
          <w:jc w:val="center"/>
        </w:trPr>
        <w:tc>
          <w:tcPr>
            <w:tcW w:w="8500" w:type="dxa"/>
            <w:gridSpan w:val="2"/>
            <w:shd w:val="clear" w:color="auto" w:fill="auto"/>
          </w:tcPr>
          <w:p w14:paraId="67718670" w14:textId="77777777" w:rsidR="00B95FAC" w:rsidRDefault="00B95FAC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  <w:tbl>
            <w:tblPr>
              <w:tblW w:w="7160" w:type="dxa"/>
              <w:tblLayout w:type="fixed"/>
              <w:tblLook w:val="04A0" w:firstRow="1" w:lastRow="0" w:firstColumn="1" w:lastColumn="0" w:noHBand="0" w:noVBand="1"/>
            </w:tblPr>
            <w:tblGrid>
              <w:gridCol w:w="1960"/>
              <w:gridCol w:w="1960"/>
              <w:gridCol w:w="1080"/>
              <w:gridCol w:w="1080"/>
              <w:gridCol w:w="1080"/>
            </w:tblGrid>
            <w:tr w:rsidR="00B95FAC" w14:paraId="26C02567" w14:textId="77777777">
              <w:trPr>
                <w:trHeight w:val="345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093F6104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5F798043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数据内容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533A71D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042D32D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字节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55047317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偏移量</w:t>
                  </w:r>
                </w:p>
              </w:tc>
            </w:tr>
            <w:tr w:rsidR="00B95FAC" w14:paraId="29DFAD68" w14:textId="77777777">
              <w:trPr>
                <w:trHeight w:val="345"/>
              </w:trPr>
              <w:tc>
                <w:tcPr>
                  <w:tcW w:w="19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67B76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第一套时段方案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F40C9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星期标记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92CCD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C98730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53F4B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</w:t>
                  </w:r>
                </w:p>
              </w:tc>
            </w:tr>
            <w:tr w:rsidR="00B95FAC" w14:paraId="64C74CC1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0C269B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31C826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开灯时间.秒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6D82A5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DDA2A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B59FF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</w:p>
              </w:tc>
            </w:tr>
            <w:tr w:rsidR="00B95FAC" w14:paraId="01CE3973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D86985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54F24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开灯时间.分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DE606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2569D8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5A6B2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</w:t>
                  </w:r>
                </w:p>
              </w:tc>
            </w:tr>
            <w:tr w:rsidR="00B95FAC" w14:paraId="0F7D5AEA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7EA8AC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19BBA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开灯时间.时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40FF77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952D2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F12DF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</w:t>
                  </w:r>
                </w:p>
              </w:tc>
            </w:tr>
            <w:tr w:rsidR="00B95FAC" w14:paraId="39D4714F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1571FD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CC2CC7A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关灯时间.秒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2B4EC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7A9FEF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5653A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  <w:tr w:rsidR="00B95FAC" w14:paraId="4A89C088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0BACE8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F50584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关灯时间.分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E16C7F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0C324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F1CE73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5</w:t>
                  </w:r>
                </w:p>
              </w:tc>
            </w:tr>
            <w:tr w:rsidR="00B95FAC" w14:paraId="6035D1DC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AC086F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CC5AC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关灯时间.时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C4211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367F8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DC6D713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6</w:t>
                  </w:r>
                </w:p>
              </w:tc>
            </w:tr>
            <w:tr w:rsidR="0068481A" w14:paraId="07247462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C0DC96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DB1D0B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调光时间开.秒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F5EB76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56FE1D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5F614D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7</w:t>
                  </w:r>
                </w:p>
              </w:tc>
            </w:tr>
            <w:tr w:rsidR="0068481A" w14:paraId="520EA0F7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9189ED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6651707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调光时间开.分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31176C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5C66B2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DC9A0C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8</w:t>
                  </w:r>
                </w:p>
              </w:tc>
            </w:tr>
            <w:tr w:rsidR="0068481A" w14:paraId="702A9130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641FF12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E3191F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调光时间开.时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47B452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CDD8394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0DC426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9</w:t>
                  </w:r>
                </w:p>
              </w:tc>
            </w:tr>
            <w:tr w:rsidR="0068481A" w14:paraId="5F6F1E55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10BECC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74625E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</w:t>
                  </w:r>
                  <w:proofErr w:type="gram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时间关</w:t>
                  </w:r>
                  <w:proofErr w:type="gramEnd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.秒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EE63DA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796268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C1232B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10</w:t>
                  </w:r>
                </w:p>
              </w:tc>
            </w:tr>
            <w:tr w:rsidR="0068481A" w14:paraId="2185A236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EB8A81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2D58B9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</w:t>
                  </w:r>
                  <w:proofErr w:type="gram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时间关</w:t>
                  </w:r>
                  <w:proofErr w:type="gramEnd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.分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B16D3A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B81080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5DF4D0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11</w:t>
                  </w:r>
                </w:p>
              </w:tc>
            </w:tr>
            <w:tr w:rsidR="0068481A" w14:paraId="7A3F3479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EACB282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248E43D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</w:t>
                  </w:r>
                  <w:proofErr w:type="gram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时间关</w:t>
                  </w:r>
                  <w:proofErr w:type="gramEnd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.时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68EF26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1AB495D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2A5658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12</w:t>
                  </w:r>
                </w:p>
              </w:tc>
            </w:tr>
            <w:tr w:rsidR="0068481A" w14:paraId="3DFA939C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CD033C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02099D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调光百分比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378654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292A7D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95005C7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13</w:t>
                  </w:r>
                </w:p>
              </w:tc>
            </w:tr>
            <w:tr w:rsidR="0068481A" w14:paraId="15F00EE8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FDAC3A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C4FDC5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隔杆模式</w:t>
                  </w:r>
                  <w:proofErr w:type="gram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483A18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E98828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9192D6A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14</w:t>
                  </w:r>
                </w:p>
              </w:tc>
            </w:tr>
            <w:tr w:rsidR="0068481A" w14:paraId="6871944E" w14:textId="77777777">
              <w:trPr>
                <w:trHeight w:val="345"/>
              </w:trPr>
              <w:tc>
                <w:tcPr>
                  <w:tcW w:w="1960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789420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D77227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开关标记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433CE6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8431C7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5A43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15</w:t>
                  </w:r>
                </w:p>
              </w:tc>
            </w:tr>
            <w:tr w:rsidR="0068481A" w14:paraId="51CF4EE0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53579D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lastRenderedPageBreak/>
                    <w:t>第二套时段方案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5515B9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同第一套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2F456E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876408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153CEE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17</w:t>
                  </w:r>
                </w:p>
              </w:tc>
            </w:tr>
            <w:tr w:rsidR="0068481A" w14:paraId="0BC72CD5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11CE1B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第三套时段方案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B1C9668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同第一套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C30140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13DC8D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00E112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34</w:t>
                  </w:r>
                </w:p>
              </w:tc>
            </w:tr>
            <w:tr w:rsidR="0068481A" w14:paraId="7B6B07DE" w14:textId="77777777">
              <w:trPr>
                <w:trHeight w:val="34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0FB12E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第四套时段方案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C0D2EB1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同第一套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C5153D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3CCB64E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7A8C73" w14:textId="77777777" w:rsidR="0068481A" w:rsidRDefault="0068481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51</w:t>
                  </w:r>
                </w:p>
              </w:tc>
            </w:tr>
          </w:tbl>
          <w:p w14:paraId="5419C5A9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7BC0C187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</w:tbl>
    <w:p w14:paraId="5B7A6952" w14:textId="77777777" w:rsidR="00B95FAC" w:rsidRDefault="00C44A8F">
      <w:pPr>
        <w:pStyle w:val="2"/>
      </w:pPr>
      <w:r>
        <w:rPr>
          <w:rFonts w:hint="eastAsia"/>
        </w:rPr>
        <w:lastRenderedPageBreak/>
        <w:t>2.9</w:t>
      </w:r>
      <w:r w:rsidR="002161E2">
        <w:rPr>
          <w:rFonts w:asciiTheme="minorEastAsia" w:eastAsiaTheme="minorEastAsia" w:hAnsiTheme="minorEastAsia" w:cs="宋体" w:hint="eastAsia"/>
          <w:kern w:val="0"/>
          <w:szCs w:val="21"/>
        </w:rPr>
        <w:t>集中器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电量上报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B95FAC" w14:paraId="7B7442D7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02275B70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210" w:type="dxa"/>
            <w:vAlign w:val="center"/>
          </w:tcPr>
          <w:p w14:paraId="3AEB99B3" w14:textId="77777777" w:rsidR="00B95FAC" w:rsidRDefault="00C44A8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0x09</w:t>
            </w:r>
          </w:p>
        </w:tc>
      </w:tr>
      <w:tr w:rsidR="00B95FAC" w14:paraId="52BA58C4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363528A5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210" w:type="dxa"/>
            <w:vAlign w:val="center"/>
          </w:tcPr>
          <w:p w14:paraId="30650335" w14:textId="77777777" w:rsidR="00B95FAC" w:rsidRDefault="00D51B20">
            <w:pPr>
              <w:spacing w:line="360" w:lineRule="auto"/>
              <w:rPr>
                <w:ins w:id="404" w:author="Windows 用户" w:date="2019-04-04T16:04:00Z"/>
                <w:rFonts w:ascii="宋体" w:hAnsi="宋体" w:cs="宋体"/>
              </w:rPr>
            </w:pPr>
            <w:ins w:id="405" w:author="Windows 用户" w:date="2019-04-04T16:04:00Z">
              <w:r>
                <w:rPr>
                  <w:rFonts w:ascii="宋体" w:hAnsi="宋体" w:cs="宋体" w:hint="eastAsia"/>
                </w:rPr>
                <w:t>集中器：</w:t>
              </w:r>
            </w:ins>
            <w:ins w:id="406" w:author="Windows 用户" w:date="2019-04-04T16:44:00Z">
              <w:r w:rsidR="00013816">
                <w:rPr>
                  <w:rFonts w:ascii="宋体" w:hAnsi="宋体" w:cs="宋体" w:hint="eastAsia"/>
                </w:rPr>
                <w:t>5</w:t>
              </w:r>
            </w:ins>
            <w:del w:id="407" w:author="Windows 用户" w:date="2019-04-04T16:01:00Z">
              <w:r w:rsidR="00C44A8F" w:rsidDel="003E1D35">
                <w:rPr>
                  <w:rFonts w:ascii="宋体" w:hAnsi="宋体" w:cs="宋体" w:hint="eastAsia"/>
                </w:rPr>
                <w:delText>4</w:delText>
              </w:r>
            </w:del>
          </w:p>
          <w:p w14:paraId="2E38C3C0" w14:textId="77777777" w:rsidR="00D51B20" w:rsidRDefault="00D51B20">
            <w:pPr>
              <w:spacing w:line="360" w:lineRule="auto"/>
              <w:rPr>
                <w:rFonts w:ascii="宋体" w:hAnsi="宋体" w:cs="宋体"/>
              </w:rPr>
            </w:pPr>
            <w:ins w:id="408" w:author="Windows 用户" w:date="2019-04-04T16:04:00Z">
              <w:r>
                <w:rPr>
                  <w:rFonts w:ascii="宋体" w:hAnsi="宋体" w:cs="宋体" w:hint="eastAsia"/>
                </w:rPr>
                <w:t>单灯控制器：6*N</w:t>
              </w:r>
            </w:ins>
          </w:p>
        </w:tc>
      </w:tr>
      <w:tr w:rsidR="00B95FAC" w14:paraId="5247D3D9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51EC4400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接口流程图</w:t>
            </w:r>
          </w:p>
        </w:tc>
        <w:tc>
          <w:tcPr>
            <w:tcW w:w="7210" w:type="dxa"/>
          </w:tcPr>
          <w:p w14:paraId="6FF983F2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2161E2" w14:paraId="3320634D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28970C44" w14:textId="77777777" w:rsidR="002161E2" w:rsidRDefault="002161E2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接口方式</w:t>
            </w:r>
          </w:p>
        </w:tc>
        <w:tc>
          <w:tcPr>
            <w:tcW w:w="7210" w:type="dxa"/>
          </w:tcPr>
          <w:p w14:paraId="45BE5DC7" w14:textId="77777777" w:rsidR="002161E2" w:rsidRDefault="002161E2" w:rsidP="00225834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集中器发布，云平台订阅</w:t>
            </w:r>
          </w:p>
        </w:tc>
      </w:tr>
      <w:tr w:rsidR="002161E2" w14:paraId="43658515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7C8E49CD" w14:textId="77777777" w:rsidR="002161E2" w:rsidRDefault="002161E2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数据流向</w:t>
            </w:r>
          </w:p>
        </w:tc>
        <w:tc>
          <w:tcPr>
            <w:tcW w:w="7210" w:type="dxa"/>
          </w:tcPr>
          <w:p w14:paraId="79B22C97" w14:textId="77777777" w:rsidR="002161E2" w:rsidRDefault="002161E2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集中器-&gt;云平台</w:t>
            </w:r>
          </w:p>
        </w:tc>
      </w:tr>
      <w:tr w:rsidR="00B95FAC" w14:paraId="001C2DE7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28AF4395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数据频率</w:t>
            </w:r>
          </w:p>
        </w:tc>
        <w:tc>
          <w:tcPr>
            <w:tcW w:w="7210" w:type="dxa"/>
          </w:tcPr>
          <w:p w14:paraId="66C07382" w14:textId="77777777" w:rsidR="00B95FAC" w:rsidRDefault="00C44A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按需上报</w:t>
            </w:r>
          </w:p>
        </w:tc>
      </w:tr>
      <w:tr w:rsidR="00B95FAC" w14:paraId="4B9CAE94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5419AB11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210" w:type="dxa"/>
          </w:tcPr>
          <w:p w14:paraId="77C49533" w14:textId="77777777" w:rsidR="00B95FAC" w:rsidRDefault="002161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</w:t>
            </w:r>
            <w:r w:rsidR="00C44A8F">
              <w:rPr>
                <w:rFonts w:ascii="宋体" w:hAnsi="宋体" w:cs="宋体" w:hint="eastAsia"/>
              </w:rPr>
              <w:t>收到电量上报请求命令后，向MQTT服务器发布</w:t>
            </w:r>
          </w:p>
        </w:tc>
      </w:tr>
      <w:tr w:rsidR="00B95FAC" w14:paraId="0473CB3A" w14:textId="77777777">
        <w:trPr>
          <w:jc w:val="center"/>
        </w:trPr>
        <w:tc>
          <w:tcPr>
            <w:tcW w:w="8500" w:type="dxa"/>
            <w:gridSpan w:val="2"/>
            <w:shd w:val="clear" w:color="auto" w:fill="D9D9D9"/>
          </w:tcPr>
          <w:p w14:paraId="54E230B7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188DE707" w14:textId="77777777">
        <w:trPr>
          <w:jc w:val="center"/>
        </w:trPr>
        <w:tc>
          <w:tcPr>
            <w:tcW w:w="8500" w:type="dxa"/>
            <w:gridSpan w:val="2"/>
            <w:shd w:val="clear" w:color="auto" w:fill="auto"/>
          </w:tcPr>
          <w:p w14:paraId="69483560" w14:textId="77777777" w:rsidR="00B95FAC" w:rsidRDefault="00B95FAC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  <w:tbl>
            <w:tblPr>
              <w:tblW w:w="5200" w:type="dxa"/>
              <w:tblLayout w:type="fixed"/>
              <w:tblLook w:val="04A0" w:firstRow="1" w:lastRow="0" w:firstColumn="1" w:lastColumn="0" w:noHBand="0" w:noVBand="1"/>
            </w:tblPr>
            <w:tblGrid>
              <w:gridCol w:w="1960"/>
              <w:gridCol w:w="1080"/>
              <w:gridCol w:w="1080"/>
              <w:gridCol w:w="1080"/>
            </w:tblGrid>
            <w:tr w:rsidR="00B95FAC" w14:paraId="5379E159" w14:textId="77777777">
              <w:trPr>
                <w:trHeight w:val="345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1234A4C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数据内容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08A143C7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2DB1DD98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字节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1B8EE1D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偏移量</w:t>
                  </w:r>
                </w:p>
              </w:tc>
            </w:tr>
            <w:tr w:rsidR="00B95FAC" w14:paraId="25D482B9" w14:textId="77777777">
              <w:trPr>
                <w:trHeight w:val="345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C6E5AF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电量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660F97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U32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70E35A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DCEE92F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4A7B418" w14:textId="77777777" w:rsidR="00B95FAC" w:rsidRDefault="00B95FAC">
            <w:pPr>
              <w:pStyle w:val="a9"/>
              <w:spacing w:line="240" w:lineRule="auto"/>
              <w:rPr>
                <w:ins w:id="409" w:author="Windows 用户" w:date="2019-04-04T15:42:00Z"/>
                <w:rFonts w:ascii="宋体" w:hAnsi="宋体" w:cs="宋体"/>
                <w:szCs w:val="21"/>
              </w:rPr>
            </w:pPr>
          </w:p>
          <w:tbl>
            <w:tblPr>
              <w:tblW w:w="3780" w:type="dxa"/>
              <w:tblLayout w:type="fixed"/>
              <w:tblLook w:val="04A0" w:firstRow="1" w:lastRow="0" w:firstColumn="1" w:lastColumn="0" w:noHBand="0" w:noVBand="1"/>
              <w:tblPrChange w:id="410" w:author="Windows 用户" w:date="2019-04-04T16:43:00Z">
                <w:tblPr>
                  <w:tblW w:w="553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661"/>
              <w:gridCol w:w="1096"/>
              <w:gridCol w:w="2023"/>
              <w:tblGridChange w:id="411">
                <w:tblGrid>
                  <w:gridCol w:w="661"/>
                  <w:gridCol w:w="1096"/>
                  <w:gridCol w:w="2023"/>
                </w:tblGrid>
              </w:tblGridChange>
            </w:tblGrid>
            <w:tr w:rsidR="00F96084" w14:paraId="2C454951" w14:textId="77777777" w:rsidTr="00F96084">
              <w:trPr>
                <w:trHeight w:val="285"/>
                <w:ins w:id="412" w:author="Windows 用户" w:date="2019-04-04T15:42:00Z"/>
                <w:trPrChange w:id="413" w:author="Windows 用户" w:date="2019-04-04T16:43:00Z">
                  <w:trPr>
                    <w:trHeight w:val="285"/>
                  </w:trPr>
                </w:trPrChange>
              </w:trPr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  <w:tcPrChange w:id="414" w:author="Windows 用户" w:date="2019-04-04T16:43:00Z">
                    <w:tcPr>
                      <w:tcW w:w="1757" w:type="dxa"/>
                      <w:gridSpan w:val="2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D6DCE4"/>
                      <w:vAlign w:val="center"/>
                    </w:tcPr>
                  </w:tcPrChange>
                </w:tcPr>
                <w:p w14:paraId="10B4E21A" w14:textId="77777777" w:rsidR="00F96084" w:rsidRDefault="00F96084" w:rsidP="006165EF">
                  <w:pPr>
                    <w:widowControl/>
                    <w:jc w:val="center"/>
                    <w:rPr>
                      <w:ins w:id="415" w:author="Windows 用户" w:date="2019-04-04T15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16" w:author="Windows 用户" w:date="2019-04-04T15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1</w:t>
                    </w:r>
                  </w:ins>
                </w:p>
              </w:tc>
              <w:tc>
                <w:tcPr>
                  <w:tcW w:w="20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  <w:tcPrChange w:id="417" w:author="Windows 用户" w:date="2019-04-04T16:43:00Z">
                    <w:tcPr>
                      <w:tcW w:w="2023" w:type="dxa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D6DCE4"/>
                      <w:vAlign w:val="center"/>
                    </w:tcPr>
                  </w:tcPrChange>
                </w:tcPr>
                <w:p w14:paraId="0652A9B5" w14:textId="77777777" w:rsidR="00F96084" w:rsidRDefault="00F96084" w:rsidP="006165EF">
                  <w:pPr>
                    <w:widowControl/>
                    <w:jc w:val="center"/>
                    <w:rPr>
                      <w:ins w:id="418" w:author="Windows 用户" w:date="2019-04-04T15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19" w:author="Windows 用户" w:date="2019-04-04T15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2</w:t>
                    </w:r>
                  </w:ins>
                  <w:ins w:id="420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~5</w:t>
                    </w:r>
                  </w:ins>
                </w:p>
              </w:tc>
            </w:tr>
            <w:tr w:rsidR="00F96084" w14:paraId="540DDB0F" w14:textId="77777777" w:rsidTr="00F96084">
              <w:trPr>
                <w:trHeight w:val="285"/>
                <w:ins w:id="421" w:author="Windows 用户" w:date="2019-04-04T15:42:00Z"/>
                <w:trPrChange w:id="422" w:author="Windows 用户" w:date="2019-04-04T16:43:00Z">
                  <w:trPr>
                    <w:trHeight w:val="285"/>
                  </w:trPr>
                </w:trPrChange>
              </w:trPr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  <w:tcPrChange w:id="423" w:author="Windows 用户" w:date="2019-04-04T16:43:00Z">
                    <w:tcPr>
                      <w:tcW w:w="1757" w:type="dxa"/>
                      <w:gridSpan w:val="2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D9D9D9"/>
                      <w:vAlign w:val="bottom"/>
                    </w:tcPr>
                  </w:tcPrChange>
                </w:tcPr>
                <w:p w14:paraId="791A639E" w14:textId="77777777" w:rsidR="00F96084" w:rsidRDefault="00F96084" w:rsidP="006165EF">
                  <w:pPr>
                    <w:widowControl/>
                    <w:jc w:val="center"/>
                    <w:rPr>
                      <w:ins w:id="424" w:author="Windows 用户" w:date="2019-04-04T15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25" w:author="Windows 用户" w:date="2019-04-04T15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信息源</w:t>
                    </w:r>
                  </w:ins>
                </w:p>
              </w:tc>
              <w:tc>
                <w:tcPr>
                  <w:tcW w:w="20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  <w:tcPrChange w:id="426" w:author="Windows 用户" w:date="2019-04-04T16:43:00Z">
                    <w:tcPr>
                      <w:tcW w:w="2023" w:type="dxa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D9D9D9"/>
                      <w:vAlign w:val="bottom"/>
                    </w:tcPr>
                  </w:tcPrChange>
                </w:tcPr>
                <w:p w14:paraId="046C9146" w14:textId="77777777" w:rsidR="00F96084" w:rsidRDefault="00F96084" w:rsidP="006165EF">
                  <w:pPr>
                    <w:widowControl/>
                    <w:jc w:val="center"/>
                    <w:rPr>
                      <w:ins w:id="427" w:author="Windows 用户" w:date="2019-04-04T15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28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电量</w:t>
                    </w:r>
                  </w:ins>
                </w:p>
              </w:tc>
            </w:tr>
            <w:tr w:rsidR="00F96084" w14:paraId="490ED915" w14:textId="77777777" w:rsidTr="00F96084">
              <w:tblPrEx>
                <w:tblPrExChange w:id="429" w:author="Windows 用户" w:date="2019-04-04T16:44:00Z">
                  <w:tblPrEx>
                    <w:tblW w:w="3780" w:type="dxa"/>
                  </w:tblPrEx>
                </w:tblPrExChange>
              </w:tblPrEx>
              <w:trPr>
                <w:trHeight w:val="285"/>
                <w:ins w:id="430" w:author="Windows 用户" w:date="2019-04-04T15:42:00Z"/>
                <w:trPrChange w:id="431" w:author="Windows 用户" w:date="2019-04-04T16:44:00Z">
                  <w:trPr>
                    <w:trHeight w:val="285"/>
                  </w:trPr>
                </w:trPrChange>
              </w:trPr>
              <w:tc>
                <w:tcPr>
                  <w:tcW w:w="6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  <w:tcPrChange w:id="432" w:author="Windows 用户" w:date="2019-04-04T16:44:00Z">
                    <w:tcPr>
                      <w:tcW w:w="661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D9D9D9"/>
                      <w:vAlign w:val="bottom"/>
                    </w:tcPr>
                  </w:tcPrChange>
                </w:tcPr>
                <w:p w14:paraId="3299A3DE" w14:textId="77777777" w:rsidR="00F96084" w:rsidRDefault="00F96084" w:rsidP="006165EF">
                  <w:pPr>
                    <w:widowControl/>
                    <w:jc w:val="left"/>
                    <w:rPr>
                      <w:ins w:id="433" w:author="Windows 用户" w:date="2019-04-04T15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34" w:author="Windows 用户" w:date="2019-04-04T15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编码</w:t>
                    </w:r>
                  </w:ins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  <w:tcPrChange w:id="435" w:author="Windows 用户" w:date="2019-04-04T16:44:00Z">
                    <w:tcPr>
                      <w:tcW w:w="1096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D9D9D9"/>
                      <w:vAlign w:val="bottom"/>
                    </w:tcPr>
                  </w:tcPrChange>
                </w:tcPr>
                <w:p w14:paraId="4B30582F" w14:textId="77777777" w:rsidR="00F96084" w:rsidRDefault="00F96084" w:rsidP="006165EF">
                  <w:pPr>
                    <w:widowControl/>
                    <w:jc w:val="left"/>
                    <w:rPr>
                      <w:ins w:id="436" w:author="Windows 用户" w:date="2019-04-04T15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37" w:author="Windows 用户" w:date="2019-04-04T15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功能定义</w:t>
                    </w:r>
                  </w:ins>
                </w:p>
              </w:tc>
              <w:tc>
                <w:tcPr>
                  <w:tcW w:w="20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  <w:tcPrChange w:id="438" w:author="Windows 用户" w:date="2019-04-04T16:44:00Z">
                    <w:tcPr>
                      <w:tcW w:w="2023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D9D9D9"/>
                      <w:vAlign w:val="bottom"/>
                    </w:tcPr>
                  </w:tcPrChange>
                </w:tcPr>
                <w:p w14:paraId="18B3E96E" w14:textId="77777777" w:rsidR="00F96084" w:rsidRDefault="00F96084">
                  <w:pPr>
                    <w:widowControl/>
                    <w:jc w:val="center"/>
                    <w:rPr>
                      <w:ins w:id="439" w:author="Windows 用户" w:date="2019-04-04T15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  <w:pPrChange w:id="440" w:author="Windows 用户" w:date="2019-04-04T16:43:00Z">
                      <w:pPr>
                        <w:widowControl/>
                        <w:jc w:val="left"/>
                      </w:pPr>
                    </w:pPrChange>
                  </w:pPr>
                  <w:ins w:id="441" w:author="Windows 用户" w:date="2019-04-04T16:43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值</w:t>
                    </w:r>
                  </w:ins>
                </w:p>
              </w:tc>
            </w:tr>
            <w:tr w:rsidR="00F96084" w14:paraId="1DDCF704" w14:textId="77777777" w:rsidTr="00013816">
              <w:tblPrEx>
                <w:tblPrExChange w:id="442" w:author="Windows 用户" w:date="2019-04-04T16:44:00Z">
                  <w:tblPrEx>
                    <w:tblW w:w="3780" w:type="dxa"/>
                  </w:tblPrEx>
                </w:tblPrExChange>
              </w:tblPrEx>
              <w:trPr>
                <w:trHeight w:val="329"/>
                <w:ins w:id="443" w:author="Windows 用户" w:date="2019-04-04T15:42:00Z"/>
                <w:trPrChange w:id="444" w:author="Windows 用户" w:date="2019-04-04T16:44:00Z">
                  <w:trPr>
                    <w:trHeight w:val="1590"/>
                  </w:trPr>
                </w:trPrChange>
              </w:trPr>
              <w:tc>
                <w:tcPr>
                  <w:tcW w:w="6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tcPrChange w:id="445" w:author="Windows 用户" w:date="2019-04-04T16:44:00Z">
                    <w:tcPr>
                      <w:tcW w:w="661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</w:tcPrChange>
                </w:tcPr>
                <w:p w14:paraId="59AAD657" w14:textId="77777777" w:rsidR="00F96084" w:rsidRDefault="00F96084" w:rsidP="006165EF">
                  <w:pPr>
                    <w:widowControl/>
                    <w:jc w:val="left"/>
                    <w:rPr>
                      <w:ins w:id="446" w:author="Windows 用户" w:date="2019-04-04T15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47" w:author="Windows 用户" w:date="2019-04-04T15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0x0</w:t>
                    </w:r>
                  </w:ins>
                  <w:ins w:id="448" w:author="Windows 用户" w:date="2019-04-04T15:45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1</w:t>
                    </w:r>
                  </w:ins>
                </w:p>
              </w:tc>
              <w:tc>
                <w:tcPr>
                  <w:tcW w:w="10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tcPrChange w:id="449" w:author="Windows 用户" w:date="2019-04-04T16:44:00Z">
                    <w:tcPr>
                      <w:tcW w:w="1096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</w:tcPrChange>
                </w:tcPr>
                <w:p w14:paraId="09EDAE09" w14:textId="77777777" w:rsidR="00F96084" w:rsidRDefault="00F96084" w:rsidP="006165EF">
                  <w:pPr>
                    <w:widowControl/>
                    <w:jc w:val="left"/>
                    <w:rPr>
                      <w:ins w:id="450" w:author="Windows 用户" w:date="2019-04-04T15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51" w:author="Windows 用户" w:date="2019-04-04T15:45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集中器</w:t>
                    </w:r>
                  </w:ins>
                </w:p>
              </w:tc>
              <w:tc>
                <w:tcPr>
                  <w:tcW w:w="20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tcPrChange w:id="452" w:author="Windows 用户" w:date="2019-04-04T16:44:00Z">
                    <w:tcPr>
                      <w:tcW w:w="2023" w:type="dxa"/>
                      <w:tcBorders>
                        <w:top w:val="nil"/>
                        <w:left w:val="nil"/>
                        <w:right w:val="single" w:sz="4" w:space="0" w:color="auto"/>
                      </w:tcBorders>
                      <w:shd w:val="clear" w:color="auto" w:fill="auto"/>
                      <w:vAlign w:val="bottom"/>
                    </w:tcPr>
                  </w:tcPrChange>
                </w:tcPr>
                <w:p w14:paraId="7E3A4E5B" w14:textId="77777777" w:rsidR="00F96084" w:rsidRDefault="00F96084" w:rsidP="006165EF">
                  <w:pPr>
                    <w:widowControl/>
                    <w:jc w:val="left"/>
                    <w:rPr>
                      <w:ins w:id="453" w:author="Windows 用户" w:date="2019-04-04T15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54" w:author="Windows 用户" w:date="2019-04-04T16:44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0</w:t>
                    </w:r>
                  </w:ins>
                  <w:ins w:id="455" w:author="Windows 用户" w:date="2019-04-04T15:49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x00</w:t>
                    </w:r>
                  </w:ins>
                </w:p>
              </w:tc>
            </w:tr>
          </w:tbl>
          <w:p w14:paraId="40FD14F7" w14:textId="77777777" w:rsidR="008961EA" w:rsidRDefault="008961EA">
            <w:pPr>
              <w:pStyle w:val="a9"/>
              <w:spacing w:line="240" w:lineRule="auto"/>
              <w:rPr>
                <w:ins w:id="456" w:author="Windows 用户" w:date="2019-04-04T16:38:00Z"/>
                <w:rFonts w:ascii="宋体" w:hAnsi="宋体" w:cs="宋体"/>
                <w:szCs w:val="21"/>
              </w:rPr>
            </w:pPr>
          </w:p>
          <w:tbl>
            <w:tblPr>
              <w:tblW w:w="5537" w:type="dxa"/>
              <w:tblLayout w:type="fixed"/>
              <w:tblLook w:val="04A0" w:firstRow="1" w:lastRow="0" w:firstColumn="1" w:lastColumn="0" w:noHBand="0" w:noVBand="1"/>
            </w:tblPr>
            <w:tblGrid>
              <w:gridCol w:w="661"/>
              <w:gridCol w:w="1096"/>
              <w:gridCol w:w="876"/>
              <w:gridCol w:w="1147"/>
              <w:gridCol w:w="1757"/>
            </w:tblGrid>
            <w:tr w:rsidR="00F96084" w14:paraId="432AEC35" w14:textId="77777777" w:rsidTr="006165EF">
              <w:trPr>
                <w:trHeight w:val="285"/>
                <w:ins w:id="457" w:author="Windows 用户" w:date="2019-04-04T16:42:00Z"/>
              </w:trPr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481A30A1" w14:textId="77777777" w:rsidR="00F96084" w:rsidRDefault="00F96084" w:rsidP="006165EF">
                  <w:pPr>
                    <w:widowControl/>
                    <w:jc w:val="center"/>
                    <w:rPr>
                      <w:ins w:id="458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59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1</w:t>
                    </w:r>
                  </w:ins>
                </w:p>
              </w:tc>
              <w:tc>
                <w:tcPr>
                  <w:tcW w:w="202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2FC875B8" w14:textId="77777777" w:rsidR="00F96084" w:rsidRDefault="00F96084" w:rsidP="006165EF">
                  <w:pPr>
                    <w:widowControl/>
                    <w:jc w:val="center"/>
                    <w:rPr>
                      <w:ins w:id="460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61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2</w:t>
                    </w:r>
                  </w:ins>
                </w:p>
              </w:tc>
              <w:tc>
                <w:tcPr>
                  <w:tcW w:w="17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3858D688" w14:textId="77777777" w:rsidR="00F96084" w:rsidRDefault="00F96084" w:rsidP="006165EF">
                  <w:pPr>
                    <w:widowControl/>
                    <w:jc w:val="center"/>
                    <w:rPr>
                      <w:ins w:id="462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63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3~6</w:t>
                    </w:r>
                  </w:ins>
                </w:p>
              </w:tc>
            </w:tr>
            <w:tr w:rsidR="00F96084" w14:paraId="6EBFC1EC" w14:textId="77777777" w:rsidTr="006165EF">
              <w:trPr>
                <w:trHeight w:val="285"/>
                <w:ins w:id="464" w:author="Windows 用户" w:date="2019-04-04T16:42:00Z"/>
              </w:trPr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60B48E0F" w14:textId="77777777" w:rsidR="00F96084" w:rsidRDefault="00F96084" w:rsidP="006165EF">
                  <w:pPr>
                    <w:widowControl/>
                    <w:jc w:val="center"/>
                    <w:rPr>
                      <w:ins w:id="465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66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信息源</w:t>
                    </w:r>
                  </w:ins>
                </w:p>
              </w:tc>
              <w:tc>
                <w:tcPr>
                  <w:tcW w:w="202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09BAC95E" w14:textId="77777777" w:rsidR="00F96084" w:rsidRDefault="00F96084" w:rsidP="006165EF">
                  <w:pPr>
                    <w:widowControl/>
                    <w:jc w:val="center"/>
                    <w:rPr>
                      <w:ins w:id="467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68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编号</w:t>
                    </w:r>
                  </w:ins>
                </w:p>
              </w:tc>
              <w:tc>
                <w:tcPr>
                  <w:tcW w:w="17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5DCBCE8C" w14:textId="77777777" w:rsidR="00F96084" w:rsidRDefault="00F96084" w:rsidP="006165EF">
                  <w:pPr>
                    <w:widowControl/>
                    <w:jc w:val="center"/>
                    <w:rPr>
                      <w:ins w:id="469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70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电量</w:t>
                    </w:r>
                  </w:ins>
                </w:p>
              </w:tc>
            </w:tr>
            <w:tr w:rsidR="00F96084" w14:paraId="155BD39C" w14:textId="77777777" w:rsidTr="006165EF">
              <w:trPr>
                <w:trHeight w:val="285"/>
                <w:ins w:id="471" w:author="Windows 用户" w:date="2019-04-04T16:42:00Z"/>
              </w:trPr>
              <w:tc>
                <w:tcPr>
                  <w:tcW w:w="66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D7F7E9C" w14:textId="77777777" w:rsidR="00F96084" w:rsidRDefault="00F96084" w:rsidP="006165EF">
                  <w:pPr>
                    <w:widowControl/>
                    <w:jc w:val="left"/>
                    <w:rPr>
                      <w:ins w:id="472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73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0x02</w:t>
                    </w:r>
                  </w:ins>
                </w:p>
              </w:tc>
              <w:tc>
                <w:tcPr>
                  <w:tcW w:w="109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28F486" w14:textId="77777777" w:rsidR="00F96084" w:rsidRDefault="00F96084" w:rsidP="006165EF">
                  <w:pPr>
                    <w:widowControl/>
                    <w:jc w:val="left"/>
                    <w:rPr>
                      <w:ins w:id="474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75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单灯控制器</w:t>
                    </w:r>
                  </w:ins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3987F4" w14:textId="77777777" w:rsidR="00F96084" w:rsidRDefault="00F96084" w:rsidP="006165EF">
                  <w:pPr>
                    <w:widowControl/>
                    <w:jc w:val="left"/>
                    <w:rPr>
                      <w:ins w:id="476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77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0x01</w:t>
                    </w:r>
                  </w:ins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7217C3A" w14:textId="77777777" w:rsidR="00F96084" w:rsidRDefault="00F96084" w:rsidP="006165EF">
                  <w:pPr>
                    <w:widowControl/>
                    <w:jc w:val="left"/>
                    <w:rPr>
                      <w:ins w:id="478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79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第1单灯</w:t>
                    </w:r>
                  </w:ins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AA775B7" w14:textId="77777777" w:rsidR="00F96084" w:rsidRDefault="00F96084" w:rsidP="006165EF">
                  <w:pPr>
                    <w:widowControl/>
                    <w:jc w:val="left"/>
                    <w:rPr>
                      <w:ins w:id="480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81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  <w:tr w:rsidR="00F96084" w14:paraId="15ED88DD" w14:textId="77777777" w:rsidTr="006165EF">
              <w:trPr>
                <w:trHeight w:val="285"/>
                <w:ins w:id="482" w:author="Windows 用户" w:date="2019-04-04T16:42:00Z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D1D13F" w14:textId="77777777" w:rsidR="00F96084" w:rsidRDefault="00F96084" w:rsidP="006165EF">
                  <w:pPr>
                    <w:widowControl/>
                    <w:jc w:val="left"/>
                    <w:rPr>
                      <w:ins w:id="483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556C53" w14:textId="77777777" w:rsidR="00F96084" w:rsidRDefault="00F96084" w:rsidP="006165EF">
                  <w:pPr>
                    <w:widowControl/>
                    <w:jc w:val="left"/>
                    <w:rPr>
                      <w:ins w:id="484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299188" w14:textId="77777777" w:rsidR="00F96084" w:rsidRDefault="00F96084" w:rsidP="006165EF">
                  <w:pPr>
                    <w:widowControl/>
                    <w:jc w:val="left"/>
                    <w:rPr>
                      <w:ins w:id="485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86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0x02</w:t>
                    </w:r>
                  </w:ins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FC0DF07" w14:textId="77777777" w:rsidR="00F96084" w:rsidRDefault="00F96084" w:rsidP="006165EF">
                  <w:pPr>
                    <w:widowControl/>
                    <w:jc w:val="left"/>
                    <w:rPr>
                      <w:ins w:id="487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88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第2单灯</w:t>
                    </w:r>
                  </w:ins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538FA78" w14:textId="77777777" w:rsidR="00F96084" w:rsidRDefault="00F96084" w:rsidP="006165EF">
                  <w:pPr>
                    <w:widowControl/>
                    <w:jc w:val="left"/>
                    <w:rPr>
                      <w:ins w:id="489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90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  <w:tr w:rsidR="00F96084" w14:paraId="2FAB5311" w14:textId="77777777" w:rsidTr="006165EF">
              <w:trPr>
                <w:trHeight w:val="285"/>
                <w:ins w:id="491" w:author="Windows 用户" w:date="2019-04-04T16:42:00Z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A853C3" w14:textId="77777777" w:rsidR="00F96084" w:rsidRDefault="00F96084" w:rsidP="006165EF">
                  <w:pPr>
                    <w:widowControl/>
                    <w:jc w:val="left"/>
                    <w:rPr>
                      <w:ins w:id="492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A232A2" w14:textId="77777777" w:rsidR="00F96084" w:rsidRDefault="00F96084" w:rsidP="006165EF">
                  <w:pPr>
                    <w:widowControl/>
                    <w:jc w:val="left"/>
                    <w:rPr>
                      <w:ins w:id="493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17D660A" w14:textId="77777777" w:rsidR="00F96084" w:rsidRDefault="00F96084" w:rsidP="006165EF">
                  <w:pPr>
                    <w:widowControl/>
                    <w:jc w:val="left"/>
                    <w:rPr>
                      <w:ins w:id="494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95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0x03</w:t>
                    </w:r>
                  </w:ins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C06AC5" w14:textId="77777777" w:rsidR="00F96084" w:rsidRDefault="00F96084" w:rsidP="006165EF">
                  <w:pPr>
                    <w:widowControl/>
                    <w:jc w:val="left"/>
                    <w:rPr>
                      <w:ins w:id="496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97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第3单灯</w:t>
                    </w:r>
                  </w:ins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ACCD8F0" w14:textId="77777777" w:rsidR="00F96084" w:rsidRDefault="00F96084" w:rsidP="006165EF">
                  <w:pPr>
                    <w:widowControl/>
                    <w:jc w:val="left"/>
                    <w:rPr>
                      <w:ins w:id="498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499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  <w:tr w:rsidR="00F96084" w14:paraId="70626EA0" w14:textId="77777777" w:rsidTr="006165EF">
              <w:trPr>
                <w:trHeight w:val="285"/>
                <w:ins w:id="500" w:author="Windows 用户" w:date="2019-04-04T16:42:00Z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9E91E2" w14:textId="77777777" w:rsidR="00F96084" w:rsidRDefault="00F96084" w:rsidP="006165EF">
                  <w:pPr>
                    <w:widowControl/>
                    <w:jc w:val="left"/>
                    <w:rPr>
                      <w:ins w:id="501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4F7BB9" w14:textId="77777777" w:rsidR="00F96084" w:rsidRDefault="00F96084" w:rsidP="006165EF">
                  <w:pPr>
                    <w:widowControl/>
                    <w:jc w:val="left"/>
                    <w:rPr>
                      <w:ins w:id="502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4A1BE8" w14:textId="77777777" w:rsidR="00F96084" w:rsidRDefault="00F96084" w:rsidP="006165EF">
                  <w:pPr>
                    <w:widowControl/>
                    <w:jc w:val="left"/>
                    <w:rPr>
                      <w:ins w:id="503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504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0xN</w:t>
                    </w:r>
                  </w:ins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1D79DC" w14:textId="77777777" w:rsidR="00F96084" w:rsidRDefault="00F96084" w:rsidP="006165EF">
                  <w:pPr>
                    <w:widowControl/>
                    <w:jc w:val="left"/>
                    <w:rPr>
                      <w:ins w:id="505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506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>第N单灯</w:t>
                    </w:r>
                  </w:ins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7D8B9F3" w14:textId="77777777" w:rsidR="00F96084" w:rsidRDefault="00F96084" w:rsidP="006165EF">
                  <w:pPr>
                    <w:widowControl/>
                    <w:jc w:val="left"/>
                    <w:rPr>
                      <w:ins w:id="507" w:author="Windows 用户" w:date="2019-04-04T16:42:00Z"/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ins w:id="508" w:author="Windows 用户" w:date="2019-04-04T16:42:00Z">
                    <w:r>
                      <w:rPr>
                        <w:rFonts w:ascii="等线" w:eastAsia="等线" w:hAnsi="等线" w:cs="宋体" w:hint="eastAsia"/>
                        <w:kern w:val="0"/>
                        <w:sz w:val="22"/>
                        <w:szCs w:val="22"/>
                      </w:rPr>
                      <w:t xml:space="preserve">　</w:t>
                    </w:r>
                  </w:ins>
                </w:p>
              </w:tc>
            </w:tr>
          </w:tbl>
          <w:p w14:paraId="0B3AD7AE" w14:textId="77777777" w:rsidR="00F96084" w:rsidRDefault="00F96084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6B70E2E2" w14:textId="77777777" w:rsidR="00F96084" w:rsidRDefault="00F96084">
            <w:pPr>
              <w:pStyle w:val="a9"/>
              <w:spacing w:line="240" w:lineRule="auto"/>
              <w:rPr>
                <w:ins w:id="509" w:author="Windows 用户" w:date="2019-04-04T15:42:00Z"/>
                <w:rFonts w:ascii="宋体" w:hAnsi="宋体" w:cs="宋体"/>
                <w:szCs w:val="21"/>
              </w:rPr>
            </w:pPr>
          </w:p>
          <w:p w14:paraId="64BCEC8A" w14:textId="77777777" w:rsidR="008961EA" w:rsidRDefault="008961EA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3ECB4E76" w14:textId="77777777" w:rsidR="008961EA" w:rsidRPr="008961EA" w:rsidRDefault="00117DA1" w:rsidP="008961EA">
            <w:pPr>
              <w:pStyle w:val="a9"/>
              <w:numPr>
                <w:ilvl w:val="0"/>
                <w:numId w:val="1"/>
              </w:num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若需要上报单灯控制器电量，建议新增单灯控制电量上报命令0xxx，单灯控制器电量不能与集中器电量混合上报</w:t>
            </w:r>
            <w:ins w:id="510" w:author="Windows 用户" w:date="2019-04-04T15:42:00Z">
              <w:r w:rsidR="008961EA">
                <w:rPr>
                  <w:rFonts w:ascii="宋体" w:hAnsi="宋体" w:cs="宋体"/>
                  <w:szCs w:val="21"/>
                </w:rPr>
                <w:br/>
              </w:r>
              <w:r w:rsidR="008961EA">
                <w:rPr>
                  <w:rFonts w:ascii="宋体" w:hAnsi="宋体" w:cs="宋体" w:hint="eastAsia"/>
                  <w:szCs w:val="21"/>
                </w:rPr>
                <w:t>答复：指令不够了，通过子类型来区分</w:t>
              </w:r>
            </w:ins>
          </w:p>
        </w:tc>
      </w:tr>
    </w:tbl>
    <w:p w14:paraId="16E4A913" w14:textId="77777777" w:rsidR="00B95FAC" w:rsidRDefault="00C44A8F">
      <w:pPr>
        <w:pStyle w:val="2"/>
      </w:pPr>
      <w:r>
        <w:rPr>
          <w:rFonts w:hint="eastAsia"/>
        </w:rPr>
        <w:lastRenderedPageBreak/>
        <w:t>2.10</w:t>
      </w:r>
      <w:r w:rsidR="00575B1E">
        <w:rPr>
          <w:rFonts w:asciiTheme="minorEastAsia" w:eastAsiaTheme="minorEastAsia" w:hAnsiTheme="minorEastAsia" w:cs="宋体" w:hint="eastAsia"/>
          <w:kern w:val="0"/>
          <w:szCs w:val="21"/>
        </w:rPr>
        <w:t>集中器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环境参数上报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B95FAC" w14:paraId="499F556D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5D36F3D9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210" w:type="dxa"/>
            <w:vAlign w:val="center"/>
          </w:tcPr>
          <w:p w14:paraId="2035C3A5" w14:textId="77777777" w:rsidR="00B95FAC" w:rsidRDefault="00C44A8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0x0A</w:t>
            </w:r>
          </w:p>
        </w:tc>
      </w:tr>
      <w:tr w:rsidR="00B95FAC" w14:paraId="089947B9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009D1131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210" w:type="dxa"/>
            <w:vAlign w:val="center"/>
          </w:tcPr>
          <w:p w14:paraId="24A92911" w14:textId="77777777" w:rsidR="00B95FAC" w:rsidRDefault="00C44A8F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24</w:t>
            </w:r>
          </w:p>
        </w:tc>
      </w:tr>
      <w:tr w:rsidR="00B95FAC" w14:paraId="562D8816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7B613B50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接口流程图</w:t>
            </w:r>
          </w:p>
        </w:tc>
        <w:tc>
          <w:tcPr>
            <w:tcW w:w="7210" w:type="dxa"/>
          </w:tcPr>
          <w:p w14:paraId="5C2D6FF9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575B1E" w14:paraId="3F852B49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2BCA8BA9" w14:textId="77777777" w:rsidR="00575B1E" w:rsidRDefault="00575B1E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接口方式</w:t>
            </w:r>
          </w:p>
        </w:tc>
        <w:tc>
          <w:tcPr>
            <w:tcW w:w="7210" w:type="dxa"/>
          </w:tcPr>
          <w:p w14:paraId="145C99CE" w14:textId="77777777" w:rsidR="00575B1E" w:rsidRDefault="00575B1E" w:rsidP="00225834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集中器发布，云平台订阅</w:t>
            </w:r>
          </w:p>
        </w:tc>
      </w:tr>
      <w:tr w:rsidR="00575B1E" w14:paraId="703A1B0E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72DA52E1" w14:textId="77777777" w:rsidR="00575B1E" w:rsidRDefault="00575B1E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数据流向</w:t>
            </w:r>
          </w:p>
        </w:tc>
        <w:tc>
          <w:tcPr>
            <w:tcW w:w="7210" w:type="dxa"/>
          </w:tcPr>
          <w:p w14:paraId="3CAA66E4" w14:textId="77777777" w:rsidR="00575B1E" w:rsidRDefault="00575B1E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集中器-&gt;云平台</w:t>
            </w:r>
          </w:p>
        </w:tc>
      </w:tr>
      <w:tr w:rsidR="00B95FAC" w14:paraId="3E3F0765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002CED50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数据频率</w:t>
            </w:r>
          </w:p>
        </w:tc>
        <w:tc>
          <w:tcPr>
            <w:tcW w:w="7210" w:type="dxa"/>
          </w:tcPr>
          <w:p w14:paraId="5698C80A" w14:textId="77777777" w:rsidR="00B95FAC" w:rsidRDefault="00C44A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主动上报</w:t>
            </w:r>
          </w:p>
        </w:tc>
      </w:tr>
      <w:tr w:rsidR="00B95FAC" w14:paraId="62A5F5FD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130B74CD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210" w:type="dxa"/>
          </w:tcPr>
          <w:p w14:paraId="398C9E69" w14:textId="77777777" w:rsidR="00B95FAC" w:rsidRDefault="00EB469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</w:t>
            </w:r>
            <w:r w:rsidR="00C44A8F">
              <w:rPr>
                <w:rFonts w:ascii="宋体" w:hAnsi="宋体" w:cs="宋体" w:hint="eastAsia"/>
              </w:rPr>
              <w:t>根据设定的上报时间间隔自动向MQTT服务器发布环境参数</w:t>
            </w:r>
          </w:p>
        </w:tc>
      </w:tr>
      <w:tr w:rsidR="00B95FAC" w14:paraId="4C335A7B" w14:textId="77777777">
        <w:trPr>
          <w:jc w:val="center"/>
        </w:trPr>
        <w:tc>
          <w:tcPr>
            <w:tcW w:w="8500" w:type="dxa"/>
            <w:gridSpan w:val="2"/>
            <w:shd w:val="clear" w:color="auto" w:fill="D9D9D9"/>
          </w:tcPr>
          <w:p w14:paraId="13DACE91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69241686" w14:textId="77777777">
        <w:trPr>
          <w:jc w:val="center"/>
        </w:trPr>
        <w:tc>
          <w:tcPr>
            <w:tcW w:w="8500" w:type="dxa"/>
            <w:gridSpan w:val="2"/>
            <w:shd w:val="clear" w:color="auto" w:fill="auto"/>
          </w:tcPr>
          <w:p w14:paraId="6922F74C" w14:textId="77777777" w:rsidR="00B95FAC" w:rsidRDefault="00B95FAC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  <w:tbl>
            <w:tblPr>
              <w:tblW w:w="7962" w:type="dxa"/>
              <w:tblLayout w:type="fixed"/>
              <w:tblLook w:val="04A0" w:firstRow="1" w:lastRow="0" w:firstColumn="1" w:lastColumn="0" w:noHBand="0" w:noVBand="1"/>
            </w:tblPr>
            <w:tblGrid>
              <w:gridCol w:w="1407"/>
              <w:gridCol w:w="693"/>
              <w:gridCol w:w="680"/>
              <w:gridCol w:w="877"/>
              <w:gridCol w:w="4305"/>
            </w:tblGrid>
            <w:tr w:rsidR="00B95FAC" w14:paraId="258A78D7" w14:textId="77777777">
              <w:trPr>
                <w:trHeight w:val="345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7D761DE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数据内容</w:t>
                  </w:r>
                </w:p>
              </w:tc>
              <w:tc>
                <w:tcPr>
                  <w:tcW w:w="6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376664CA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</w:t>
                  </w: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6E3557A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字节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0F7052F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偏移量</w:t>
                  </w:r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632BE203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备注</w:t>
                  </w:r>
                </w:p>
              </w:tc>
            </w:tr>
            <w:tr w:rsidR="00B95FAC" w14:paraId="53FDDA67" w14:textId="77777777">
              <w:trPr>
                <w:trHeight w:val="345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4A8B3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环境噪音值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2CBEF9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B40EB6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A52A3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507DF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单位0.1dB</w:t>
                  </w:r>
                </w:p>
              </w:tc>
            </w:tr>
            <w:tr w:rsidR="00B95FAC" w14:paraId="41AC7D53" w14:textId="77777777">
              <w:trPr>
                <w:trHeight w:val="345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B0818D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空气温度值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66D9C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BDCC82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5B84E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4072894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单位0.1℃</w:t>
                  </w:r>
                </w:p>
              </w:tc>
            </w:tr>
            <w:tr w:rsidR="00B95FAC" w14:paraId="1A1AD8B3" w14:textId="77777777">
              <w:trPr>
                <w:trHeight w:val="345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509E8A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空气湿度值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DECF40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C1B026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8FA33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874F654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单位0.1%</w:t>
                  </w:r>
                </w:p>
              </w:tc>
            </w:tr>
            <w:tr w:rsidR="00B95FAC" w14:paraId="1291B473" w14:textId="77777777">
              <w:trPr>
                <w:trHeight w:val="345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2F7F8E3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光照值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13D63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0E975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D17CE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B1E458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单位×10</w:t>
                  </w:r>
                </w:p>
              </w:tc>
            </w:tr>
            <w:tr w:rsidR="00B95FAC" w14:paraId="4F62DC67" w14:textId="77777777">
              <w:trPr>
                <w:trHeight w:val="345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C4674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保留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BBA33C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6058C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83B29E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C2772D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B95FAC" w14:paraId="52FEBAAC" w14:textId="77777777">
              <w:trPr>
                <w:trHeight w:val="345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EAE3A34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保留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FBAE1E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536479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42834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B2DE15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B95FAC" w14:paraId="6537A27D" w14:textId="77777777">
              <w:trPr>
                <w:trHeight w:val="345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4C39D2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保留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52DEE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3DB41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33637F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7CEA5C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B95FAC" w14:paraId="3A57D613" w14:textId="77777777">
              <w:trPr>
                <w:trHeight w:val="345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6171CD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大气压力值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577787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913668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E10EBF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FF7C7E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单位</w:t>
                  </w:r>
                  <w:proofErr w:type="spellStart"/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hpa</w:t>
                  </w:r>
                  <w:proofErr w:type="spellEnd"/>
                </w:p>
              </w:tc>
            </w:tr>
            <w:tr w:rsidR="00B95FAC" w14:paraId="4BCAF463" w14:textId="77777777">
              <w:trPr>
                <w:trHeight w:val="345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BC6ABF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风速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58050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CC640C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B0CF18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057E4B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单位0.1m/s</w:t>
                  </w:r>
                </w:p>
              </w:tc>
            </w:tr>
            <w:tr w:rsidR="00B95FAC" w14:paraId="61D3B8F5" w14:textId="77777777">
              <w:trPr>
                <w:trHeight w:val="345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0E5E98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风向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4FC4E2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40FFDE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A4EBE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FAA0F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0x0001=正北，0x0002=东北偏北，</w:t>
                  </w:r>
                </w:p>
                <w:p w14:paraId="4FFDBF14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0x0004=正东北，0x0008=东北偏东，</w:t>
                  </w:r>
                </w:p>
                <w:p w14:paraId="5498479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0x0010=正东，0x0020=东南偏东，</w:t>
                  </w:r>
                </w:p>
                <w:p w14:paraId="70FE75B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0x0040=正东南，0x0080=东南偏南，</w:t>
                  </w:r>
                </w:p>
                <w:p w14:paraId="6CF5F658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0x0100=正南，0x0200=西南偏南，</w:t>
                  </w:r>
                </w:p>
                <w:p w14:paraId="32F86F4D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0x0400=正西南，0x0800=西南偏西，</w:t>
                  </w:r>
                </w:p>
                <w:p w14:paraId="7FD2B503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0x1000=正西，0x2000=西北偏西，</w:t>
                  </w:r>
                </w:p>
                <w:p w14:paraId="51771E56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0x4000=正西北，0x8000=西北偏北</w:t>
                  </w:r>
                </w:p>
              </w:tc>
            </w:tr>
            <w:tr w:rsidR="00B95FAC" w14:paraId="07933267" w14:textId="77777777">
              <w:trPr>
                <w:trHeight w:val="345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26B888A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雨雪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61E170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124E38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4F8D97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F7AC2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0x0000=无雨雪，0xAAAA=有雨雪</w:t>
                  </w:r>
                </w:p>
              </w:tc>
            </w:tr>
            <w:tr w:rsidR="00B95FAC" w14:paraId="5386AB50" w14:textId="77777777">
              <w:trPr>
                <w:trHeight w:val="345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0146AD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保留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D01299A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U16</w:t>
                  </w: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A5A8C1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47A33E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D4E6507" w14:textId="77777777" w:rsidR="00B95FAC" w:rsidRDefault="00B95FA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7066F9DF" w14:textId="77777777" w:rsidR="00B95FAC" w:rsidDel="00B439E4" w:rsidRDefault="00B95FAC">
            <w:pPr>
              <w:pStyle w:val="a9"/>
              <w:spacing w:line="240" w:lineRule="auto"/>
              <w:rPr>
                <w:del w:id="511" w:author="张 瑞" w:date="2019-04-11T17:37:00Z"/>
                <w:rFonts w:ascii="宋体" w:hAnsi="宋体" w:cs="宋体"/>
                <w:szCs w:val="21"/>
              </w:rPr>
            </w:pPr>
          </w:p>
          <w:p w14:paraId="398CC9BC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</w:tbl>
    <w:p w14:paraId="2880FBBB" w14:textId="77777777" w:rsidR="00B95FAC" w:rsidRDefault="00C44A8F">
      <w:pPr>
        <w:pStyle w:val="2"/>
      </w:pPr>
      <w:r>
        <w:rPr>
          <w:rFonts w:hint="eastAsia"/>
        </w:rPr>
        <w:t>2.11</w:t>
      </w:r>
      <w:r w:rsidR="005E7F2C">
        <w:rPr>
          <w:rFonts w:asciiTheme="minorEastAsia" w:eastAsiaTheme="minorEastAsia" w:hAnsiTheme="minorEastAsia" w:cs="宋体" w:hint="eastAsia"/>
          <w:kern w:val="0"/>
          <w:szCs w:val="21"/>
        </w:rPr>
        <w:t>集中器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心跳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B95FAC" w14:paraId="249C5B5D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774601BB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210" w:type="dxa"/>
            <w:vAlign w:val="center"/>
          </w:tcPr>
          <w:p w14:paraId="53BD6A1A" w14:textId="77777777" w:rsidR="00B95FAC" w:rsidRDefault="00C44A8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0x0B</w:t>
            </w:r>
          </w:p>
        </w:tc>
      </w:tr>
      <w:tr w:rsidR="00B95FAC" w14:paraId="57239096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1D69B230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210" w:type="dxa"/>
            <w:vAlign w:val="center"/>
          </w:tcPr>
          <w:p w14:paraId="7AE5A623" w14:textId="77777777" w:rsidR="00B95FAC" w:rsidRDefault="00C44A8F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</w:tr>
      <w:tr w:rsidR="00B95FAC" w14:paraId="1B42EE21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0A6EBEB6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接口流程图</w:t>
            </w:r>
          </w:p>
        </w:tc>
        <w:tc>
          <w:tcPr>
            <w:tcW w:w="7210" w:type="dxa"/>
          </w:tcPr>
          <w:p w14:paraId="5596F507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5E7F2C" w14:paraId="19DA82D7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71B620A2" w14:textId="77777777" w:rsidR="005E7F2C" w:rsidRDefault="005E7F2C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接口方式</w:t>
            </w:r>
          </w:p>
        </w:tc>
        <w:tc>
          <w:tcPr>
            <w:tcW w:w="7210" w:type="dxa"/>
          </w:tcPr>
          <w:p w14:paraId="730ECCFA" w14:textId="77777777" w:rsidR="005E7F2C" w:rsidRDefault="005E7F2C" w:rsidP="00225834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集中器发布，云平台订阅</w:t>
            </w:r>
          </w:p>
        </w:tc>
      </w:tr>
      <w:tr w:rsidR="005E7F2C" w14:paraId="362388F6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6EDA3ADC" w14:textId="77777777" w:rsidR="005E7F2C" w:rsidRDefault="005E7F2C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数据流向</w:t>
            </w:r>
          </w:p>
        </w:tc>
        <w:tc>
          <w:tcPr>
            <w:tcW w:w="7210" w:type="dxa"/>
          </w:tcPr>
          <w:p w14:paraId="4510F212" w14:textId="77777777" w:rsidR="005E7F2C" w:rsidRDefault="005E7F2C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集中器-&gt;云平台</w:t>
            </w:r>
          </w:p>
        </w:tc>
      </w:tr>
      <w:tr w:rsidR="00B95FAC" w14:paraId="693B05C7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0C4A18D7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数据频率</w:t>
            </w:r>
          </w:p>
        </w:tc>
        <w:tc>
          <w:tcPr>
            <w:tcW w:w="7210" w:type="dxa"/>
          </w:tcPr>
          <w:p w14:paraId="11A7B0EC" w14:textId="77777777" w:rsidR="00B95FAC" w:rsidRDefault="00C44A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主动上报</w:t>
            </w:r>
          </w:p>
        </w:tc>
      </w:tr>
      <w:tr w:rsidR="00B95FAC" w14:paraId="4DF78E06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18599E67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210" w:type="dxa"/>
          </w:tcPr>
          <w:p w14:paraId="411E999A" w14:textId="77777777" w:rsidR="00B95FAC" w:rsidRDefault="005E7F2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集中器</w:t>
            </w:r>
            <w:r w:rsidR="00C44A8F">
              <w:rPr>
                <w:rFonts w:ascii="宋体" w:hAnsi="宋体" w:cs="宋体" w:hint="eastAsia"/>
              </w:rPr>
              <w:t>根据指定的上报时间间隔自动向MQTT服务器发布心跳</w:t>
            </w:r>
          </w:p>
        </w:tc>
      </w:tr>
      <w:tr w:rsidR="00B95FAC" w14:paraId="66F1AD4A" w14:textId="77777777">
        <w:trPr>
          <w:jc w:val="center"/>
        </w:trPr>
        <w:tc>
          <w:tcPr>
            <w:tcW w:w="8500" w:type="dxa"/>
            <w:gridSpan w:val="2"/>
            <w:shd w:val="clear" w:color="auto" w:fill="D9D9D9"/>
          </w:tcPr>
          <w:p w14:paraId="2D10574B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5DAEAD80" w14:textId="77777777">
        <w:trPr>
          <w:jc w:val="center"/>
        </w:trPr>
        <w:tc>
          <w:tcPr>
            <w:tcW w:w="8500" w:type="dxa"/>
            <w:gridSpan w:val="2"/>
            <w:shd w:val="clear" w:color="auto" w:fill="auto"/>
          </w:tcPr>
          <w:p w14:paraId="6091CFF0" w14:textId="77777777" w:rsidR="00B95FAC" w:rsidRDefault="00B95FAC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  <w:tbl>
            <w:tblPr>
              <w:tblW w:w="7962" w:type="dxa"/>
              <w:tblLayout w:type="fixed"/>
              <w:tblLook w:val="04A0" w:firstRow="1" w:lastRow="0" w:firstColumn="1" w:lastColumn="0" w:noHBand="0" w:noVBand="1"/>
            </w:tblPr>
            <w:tblGrid>
              <w:gridCol w:w="1407"/>
              <w:gridCol w:w="693"/>
              <w:gridCol w:w="680"/>
              <w:gridCol w:w="877"/>
              <w:gridCol w:w="4305"/>
            </w:tblGrid>
            <w:tr w:rsidR="00B95FAC" w14:paraId="2ECD5822" w14:textId="77777777">
              <w:trPr>
                <w:trHeight w:val="345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54E32525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数据内容</w:t>
                  </w:r>
                </w:p>
              </w:tc>
              <w:tc>
                <w:tcPr>
                  <w:tcW w:w="6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2914D90E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</w:t>
                  </w: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1FD7B50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字节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3149415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偏移量</w:t>
                  </w:r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625D4282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备注</w:t>
                  </w:r>
                </w:p>
              </w:tc>
            </w:tr>
            <w:tr w:rsidR="00B95FAC" w14:paraId="5AC16398" w14:textId="77777777">
              <w:trPr>
                <w:trHeight w:val="345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6BAE134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信号强度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5E3AFF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09F778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677E3A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62436C" w14:textId="77777777" w:rsidR="00B95FAC" w:rsidRDefault="00C44A8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单位：%</w:t>
                  </w:r>
                </w:p>
              </w:tc>
            </w:tr>
          </w:tbl>
          <w:p w14:paraId="4816A47F" w14:textId="77777777" w:rsidR="00B95FAC" w:rsidDel="00B439E4" w:rsidRDefault="00B95FAC">
            <w:pPr>
              <w:pStyle w:val="a9"/>
              <w:spacing w:line="240" w:lineRule="auto"/>
              <w:rPr>
                <w:del w:id="512" w:author="张 瑞" w:date="2019-04-11T17:38:00Z"/>
                <w:rFonts w:ascii="宋体" w:hAnsi="宋体" w:cs="宋体"/>
                <w:szCs w:val="21"/>
              </w:rPr>
            </w:pPr>
          </w:p>
          <w:p w14:paraId="27B173A8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</w:tbl>
    <w:p w14:paraId="1142ED8E" w14:textId="77777777" w:rsidR="009C4CE4" w:rsidRDefault="009C4CE4" w:rsidP="0016031F">
      <w:pPr>
        <w:pStyle w:val="a9"/>
        <w:spacing w:line="240" w:lineRule="auto"/>
        <w:rPr>
          <w:ins w:id="513" w:author="Windows 用户" w:date="2019-04-04T15:17:00Z"/>
        </w:rPr>
      </w:pPr>
    </w:p>
    <w:p w14:paraId="4FA02332" w14:textId="77777777" w:rsidR="00594CF6" w:rsidRDefault="00594CF6" w:rsidP="00594CF6">
      <w:pPr>
        <w:pStyle w:val="2"/>
        <w:rPr>
          <w:ins w:id="514" w:author="Windows 用户" w:date="2019-04-04T15:17:00Z"/>
        </w:rPr>
      </w:pPr>
      <w:ins w:id="515" w:author="Windows 用户" w:date="2019-04-04T15:17:00Z">
        <w:r>
          <w:rPr>
            <w:rFonts w:hint="eastAsia"/>
          </w:rPr>
          <w:t>2.11</w:t>
        </w:r>
        <w:r>
          <w:rPr>
            <w:rFonts w:asciiTheme="minorEastAsia" w:eastAsiaTheme="minorEastAsia" w:hAnsiTheme="minorEastAsia" w:cs="宋体" w:hint="eastAsia"/>
            <w:kern w:val="0"/>
            <w:szCs w:val="21"/>
          </w:rPr>
          <w:t>集中器</w:t>
        </w:r>
      </w:ins>
      <w:ins w:id="516" w:author="Windows 用户" w:date="2019-04-04T15:18:00Z">
        <w:r>
          <w:rPr>
            <w:rFonts w:asciiTheme="minorEastAsia" w:eastAsiaTheme="minorEastAsia" w:hAnsiTheme="minorEastAsia" w:cs="宋体" w:hint="eastAsia"/>
            <w:kern w:val="0"/>
            <w:szCs w:val="21"/>
          </w:rPr>
          <w:t>登陆指令上报</w:t>
        </w:r>
      </w:ins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594CF6" w14:paraId="576168DF" w14:textId="77777777" w:rsidTr="006165EF">
        <w:trPr>
          <w:trHeight w:val="90"/>
          <w:jc w:val="center"/>
          <w:ins w:id="517" w:author="Windows 用户" w:date="2019-04-04T15:17:00Z"/>
        </w:trPr>
        <w:tc>
          <w:tcPr>
            <w:tcW w:w="1290" w:type="dxa"/>
            <w:shd w:val="clear" w:color="auto" w:fill="D9D9D9"/>
          </w:tcPr>
          <w:p w14:paraId="4D73215C" w14:textId="77777777" w:rsidR="00594CF6" w:rsidRDefault="00594CF6" w:rsidP="006165EF">
            <w:pPr>
              <w:pStyle w:val="a9"/>
              <w:jc w:val="center"/>
              <w:rPr>
                <w:ins w:id="518" w:author="Windows 用户" w:date="2019-04-04T15:17:00Z"/>
                <w:rFonts w:ascii="宋体" w:hAnsi="宋体" w:cs="宋体"/>
                <w:b/>
                <w:szCs w:val="21"/>
              </w:rPr>
            </w:pPr>
            <w:ins w:id="519" w:author="Windows 用户" w:date="2019-04-04T15:17:00Z">
              <w:r>
                <w:rPr>
                  <w:rFonts w:ascii="宋体" w:hAnsi="宋体" w:cs="宋体" w:hint="eastAsia"/>
                  <w:b/>
                  <w:szCs w:val="21"/>
                </w:rPr>
                <w:t>操作码</w:t>
              </w:r>
            </w:ins>
          </w:p>
        </w:tc>
        <w:tc>
          <w:tcPr>
            <w:tcW w:w="7210" w:type="dxa"/>
            <w:vAlign w:val="center"/>
          </w:tcPr>
          <w:p w14:paraId="54D3AB59" w14:textId="77777777" w:rsidR="00594CF6" w:rsidRDefault="00594CF6" w:rsidP="008F5C60">
            <w:pPr>
              <w:spacing w:line="360" w:lineRule="auto"/>
              <w:rPr>
                <w:ins w:id="520" w:author="Windows 用户" w:date="2019-04-04T15:17:00Z"/>
                <w:rFonts w:ascii="宋体" w:hAnsi="宋体" w:cs="宋体"/>
                <w:szCs w:val="21"/>
              </w:rPr>
            </w:pPr>
            <w:ins w:id="521" w:author="Windows 用户" w:date="2019-04-04T15:17:00Z">
              <w:r>
                <w:rPr>
                  <w:rFonts w:ascii="宋体" w:hAnsi="宋体" w:cs="宋体" w:hint="eastAsia"/>
                </w:rPr>
                <w:t>0x0</w:t>
              </w:r>
            </w:ins>
            <w:ins w:id="522" w:author="Windows 用户" w:date="2019-04-04T15:23:00Z">
              <w:r w:rsidR="008F5C60">
                <w:rPr>
                  <w:rFonts w:ascii="宋体" w:hAnsi="宋体" w:cs="宋体" w:hint="eastAsia"/>
                </w:rPr>
                <w:t>E</w:t>
              </w:r>
            </w:ins>
          </w:p>
        </w:tc>
      </w:tr>
      <w:tr w:rsidR="00594CF6" w14:paraId="4D719D02" w14:textId="77777777" w:rsidTr="006165EF">
        <w:trPr>
          <w:trHeight w:val="90"/>
          <w:jc w:val="center"/>
          <w:ins w:id="523" w:author="Windows 用户" w:date="2019-04-04T15:17:00Z"/>
        </w:trPr>
        <w:tc>
          <w:tcPr>
            <w:tcW w:w="1290" w:type="dxa"/>
            <w:shd w:val="clear" w:color="auto" w:fill="D9D9D9"/>
          </w:tcPr>
          <w:p w14:paraId="4F01104C" w14:textId="77777777" w:rsidR="00594CF6" w:rsidRDefault="00594CF6" w:rsidP="006165EF">
            <w:pPr>
              <w:pStyle w:val="a9"/>
              <w:jc w:val="center"/>
              <w:rPr>
                <w:ins w:id="524" w:author="Windows 用户" w:date="2019-04-04T15:17:00Z"/>
                <w:rFonts w:ascii="宋体" w:hAnsi="宋体" w:cs="宋体"/>
                <w:b/>
                <w:szCs w:val="21"/>
              </w:rPr>
            </w:pPr>
            <w:ins w:id="525" w:author="Windows 用户" w:date="2019-04-04T15:17:00Z">
              <w:r>
                <w:rPr>
                  <w:rFonts w:ascii="宋体" w:hAnsi="宋体" w:cs="宋体" w:hint="eastAsia"/>
                  <w:b/>
                  <w:szCs w:val="21"/>
                </w:rPr>
                <w:t>数据</w:t>
              </w:r>
              <w:r>
                <w:rPr>
                  <w:rFonts w:ascii="宋体" w:hAnsi="宋体" w:cs="宋体"/>
                  <w:b/>
                  <w:szCs w:val="21"/>
                </w:rPr>
                <w:t>长度</w:t>
              </w:r>
            </w:ins>
          </w:p>
        </w:tc>
        <w:tc>
          <w:tcPr>
            <w:tcW w:w="7210" w:type="dxa"/>
            <w:vAlign w:val="center"/>
          </w:tcPr>
          <w:p w14:paraId="76DB12EA" w14:textId="77777777" w:rsidR="00594CF6" w:rsidRDefault="00594CF6" w:rsidP="006165EF">
            <w:pPr>
              <w:spacing w:line="360" w:lineRule="auto"/>
              <w:rPr>
                <w:ins w:id="526" w:author="Windows 用户" w:date="2019-04-04T15:17:00Z"/>
                <w:rFonts w:ascii="宋体" w:hAnsi="宋体" w:cs="宋体"/>
              </w:rPr>
            </w:pPr>
            <w:ins w:id="527" w:author="Windows 用户" w:date="2019-04-04T15:17:00Z">
              <w:r>
                <w:rPr>
                  <w:rFonts w:ascii="宋体" w:hAnsi="宋体" w:cs="宋体" w:hint="eastAsia"/>
                </w:rPr>
                <w:t>1</w:t>
              </w:r>
            </w:ins>
          </w:p>
        </w:tc>
      </w:tr>
      <w:tr w:rsidR="00594CF6" w14:paraId="4D976269" w14:textId="77777777" w:rsidTr="006165EF">
        <w:trPr>
          <w:jc w:val="center"/>
          <w:ins w:id="528" w:author="Windows 用户" w:date="2019-04-04T15:17:00Z"/>
        </w:trPr>
        <w:tc>
          <w:tcPr>
            <w:tcW w:w="1290" w:type="dxa"/>
            <w:shd w:val="clear" w:color="auto" w:fill="D9D9D9"/>
          </w:tcPr>
          <w:p w14:paraId="1AA13543" w14:textId="77777777" w:rsidR="00594CF6" w:rsidRDefault="00594CF6" w:rsidP="006165EF">
            <w:pPr>
              <w:pStyle w:val="a9"/>
              <w:jc w:val="center"/>
              <w:rPr>
                <w:ins w:id="529" w:author="Windows 用户" w:date="2019-04-04T15:17:00Z"/>
                <w:rFonts w:ascii="宋体" w:hAnsi="宋体" w:cs="宋体"/>
                <w:b/>
                <w:szCs w:val="21"/>
              </w:rPr>
            </w:pPr>
            <w:ins w:id="530" w:author="Windows 用户" w:date="2019-04-04T15:17:00Z">
              <w:r>
                <w:rPr>
                  <w:rFonts w:ascii="宋体" w:hAnsi="宋体" w:cs="宋体" w:hint="eastAsia"/>
                  <w:b/>
                  <w:szCs w:val="21"/>
                </w:rPr>
                <w:t>接口流程图</w:t>
              </w:r>
            </w:ins>
          </w:p>
        </w:tc>
        <w:tc>
          <w:tcPr>
            <w:tcW w:w="7210" w:type="dxa"/>
          </w:tcPr>
          <w:p w14:paraId="35851585" w14:textId="77777777" w:rsidR="00594CF6" w:rsidRDefault="00594CF6" w:rsidP="006165EF">
            <w:pPr>
              <w:spacing w:line="360" w:lineRule="auto"/>
              <w:rPr>
                <w:ins w:id="531" w:author="Windows 用户" w:date="2019-04-04T15:17:00Z"/>
                <w:rFonts w:ascii="宋体" w:hAnsi="宋体" w:cs="宋体"/>
                <w:szCs w:val="21"/>
              </w:rPr>
            </w:pPr>
          </w:p>
        </w:tc>
      </w:tr>
      <w:tr w:rsidR="00594CF6" w14:paraId="076D5723" w14:textId="77777777" w:rsidTr="006165EF">
        <w:trPr>
          <w:jc w:val="center"/>
          <w:ins w:id="532" w:author="Windows 用户" w:date="2019-04-04T15:17:00Z"/>
        </w:trPr>
        <w:tc>
          <w:tcPr>
            <w:tcW w:w="1290" w:type="dxa"/>
            <w:shd w:val="clear" w:color="auto" w:fill="D9D9D9"/>
          </w:tcPr>
          <w:p w14:paraId="43A740D8" w14:textId="77777777" w:rsidR="00594CF6" w:rsidRDefault="00594CF6" w:rsidP="006165EF">
            <w:pPr>
              <w:pStyle w:val="a9"/>
              <w:jc w:val="center"/>
              <w:rPr>
                <w:ins w:id="533" w:author="Windows 用户" w:date="2019-04-04T15:17:00Z"/>
                <w:rFonts w:ascii="宋体" w:hAnsi="宋体" w:cs="宋体"/>
                <w:b/>
                <w:szCs w:val="21"/>
              </w:rPr>
            </w:pPr>
            <w:ins w:id="534" w:author="Windows 用户" w:date="2019-04-04T15:17:00Z">
              <w:r>
                <w:rPr>
                  <w:rFonts w:ascii="宋体" w:hAnsi="宋体" w:cs="宋体" w:hint="eastAsia"/>
                  <w:b/>
                  <w:szCs w:val="21"/>
                </w:rPr>
                <w:t>接口方式</w:t>
              </w:r>
            </w:ins>
          </w:p>
        </w:tc>
        <w:tc>
          <w:tcPr>
            <w:tcW w:w="7210" w:type="dxa"/>
          </w:tcPr>
          <w:p w14:paraId="026F6B20" w14:textId="77777777" w:rsidR="00594CF6" w:rsidRDefault="00594CF6" w:rsidP="006165EF">
            <w:pPr>
              <w:pStyle w:val="a9"/>
              <w:spacing w:line="240" w:lineRule="auto"/>
              <w:rPr>
                <w:ins w:id="535" w:author="Windows 用户" w:date="2019-04-04T15:17:00Z"/>
                <w:rFonts w:ascii="宋体" w:hAnsi="宋体" w:cs="宋体"/>
              </w:rPr>
            </w:pPr>
            <w:ins w:id="536" w:author="Windows 用户" w:date="2019-04-04T15:17:00Z">
              <w:r>
                <w:rPr>
                  <w:rFonts w:ascii="宋体" w:hAnsi="宋体" w:cs="宋体" w:hint="eastAsia"/>
                </w:rPr>
                <w:t>集中器发布，云平台订阅</w:t>
              </w:r>
            </w:ins>
          </w:p>
        </w:tc>
      </w:tr>
      <w:tr w:rsidR="00594CF6" w14:paraId="04FB5B91" w14:textId="77777777" w:rsidTr="006165EF">
        <w:trPr>
          <w:jc w:val="center"/>
          <w:ins w:id="537" w:author="Windows 用户" w:date="2019-04-04T15:17:00Z"/>
        </w:trPr>
        <w:tc>
          <w:tcPr>
            <w:tcW w:w="1290" w:type="dxa"/>
            <w:shd w:val="clear" w:color="auto" w:fill="D9D9D9"/>
          </w:tcPr>
          <w:p w14:paraId="08B48927" w14:textId="77777777" w:rsidR="00594CF6" w:rsidRDefault="00594CF6" w:rsidP="006165EF">
            <w:pPr>
              <w:pStyle w:val="a9"/>
              <w:jc w:val="center"/>
              <w:rPr>
                <w:ins w:id="538" w:author="Windows 用户" w:date="2019-04-04T15:17:00Z"/>
                <w:rFonts w:ascii="宋体" w:hAnsi="宋体" w:cs="宋体"/>
                <w:b/>
                <w:szCs w:val="21"/>
              </w:rPr>
            </w:pPr>
            <w:ins w:id="539" w:author="Windows 用户" w:date="2019-04-04T15:17:00Z">
              <w:r>
                <w:rPr>
                  <w:rFonts w:ascii="宋体" w:hAnsi="宋体" w:cs="宋体" w:hint="eastAsia"/>
                  <w:b/>
                  <w:szCs w:val="21"/>
                </w:rPr>
                <w:t>数据流向</w:t>
              </w:r>
            </w:ins>
          </w:p>
        </w:tc>
        <w:tc>
          <w:tcPr>
            <w:tcW w:w="7210" w:type="dxa"/>
          </w:tcPr>
          <w:p w14:paraId="10FE4074" w14:textId="77777777" w:rsidR="00594CF6" w:rsidRDefault="00594CF6" w:rsidP="006165EF">
            <w:pPr>
              <w:rPr>
                <w:ins w:id="540" w:author="Windows 用户" w:date="2019-04-04T15:17:00Z"/>
                <w:rFonts w:ascii="宋体" w:hAnsi="宋体" w:cs="宋体"/>
              </w:rPr>
            </w:pPr>
            <w:ins w:id="541" w:author="Windows 用户" w:date="2019-04-04T15:17:00Z">
              <w:r>
                <w:rPr>
                  <w:rFonts w:ascii="宋体" w:hAnsi="宋体" w:cs="宋体" w:hint="eastAsia"/>
                </w:rPr>
                <w:t>集中器-&gt;云平台</w:t>
              </w:r>
            </w:ins>
          </w:p>
        </w:tc>
      </w:tr>
      <w:tr w:rsidR="00594CF6" w14:paraId="46C58304" w14:textId="77777777" w:rsidTr="006165EF">
        <w:trPr>
          <w:jc w:val="center"/>
          <w:ins w:id="542" w:author="Windows 用户" w:date="2019-04-04T15:17:00Z"/>
        </w:trPr>
        <w:tc>
          <w:tcPr>
            <w:tcW w:w="1290" w:type="dxa"/>
            <w:shd w:val="clear" w:color="auto" w:fill="D9D9D9"/>
          </w:tcPr>
          <w:p w14:paraId="39F489D1" w14:textId="77777777" w:rsidR="00594CF6" w:rsidRDefault="00594CF6" w:rsidP="006165EF">
            <w:pPr>
              <w:pStyle w:val="a9"/>
              <w:jc w:val="center"/>
              <w:rPr>
                <w:ins w:id="543" w:author="Windows 用户" w:date="2019-04-04T15:17:00Z"/>
                <w:rFonts w:ascii="宋体" w:hAnsi="宋体" w:cs="宋体"/>
                <w:b/>
                <w:szCs w:val="21"/>
              </w:rPr>
            </w:pPr>
            <w:ins w:id="544" w:author="Windows 用户" w:date="2019-04-04T15:17:00Z">
              <w:r>
                <w:rPr>
                  <w:rFonts w:ascii="宋体" w:hAnsi="宋体" w:cs="宋体" w:hint="eastAsia"/>
                  <w:b/>
                  <w:szCs w:val="21"/>
                </w:rPr>
                <w:t>数据频率</w:t>
              </w:r>
            </w:ins>
          </w:p>
        </w:tc>
        <w:tc>
          <w:tcPr>
            <w:tcW w:w="7210" w:type="dxa"/>
          </w:tcPr>
          <w:p w14:paraId="7557DCFB" w14:textId="77777777" w:rsidR="00594CF6" w:rsidRDefault="00594CF6" w:rsidP="006165EF">
            <w:pPr>
              <w:rPr>
                <w:ins w:id="545" w:author="Windows 用户" w:date="2019-04-04T15:17:00Z"/>
                <w:rFonts w:ascii="宋体" w:hAnsi="宋体" w:cs="宋体"/>
              </w:rPr>
            </w:pPr>
            <w:ins w:id="546" w:author="Windows 用户" w:date="2019-04-04T15:17:00Z">
              <w:r>
                <w:rPr>
                  <w:rFonts w:ascii="宋体" w:hAnsi="宋体" w:cs="宋体" w:hint="eastAsia"/>
                </w:rPr>
                <w:t>主动上报</w:t>
              </w:r>
            </w:ins>
          </w:p>
        </w:tc>
      </w:tr>
      <w:tr w:rsidR="00594CF6" w14:paraId="302D7515" w14:textId="77777777" w:rsidTr="006165EF">
        <w:trPr>
          <w:jc w:val="center"/>
          <w:ins w:id="547" w:author="Windows 用户" w:date="2019-04-04T15:17:00Z"/>
        </w:trPr>
        <w:tc>
          <w:tcPr>
            <w:tcW w:w="1290" w:type="dxa"/>
            <w:shd w:val="clear" w:color="auto" w:fill="D9D9D9"/>
          </w:tcPr>
          <w:p w14:paraId="224017C8" w14:textId="77777777" w:rsidR="00594CF6" w:rsidRDefault="00594CF6" w:rsidP="006165EF">
            <w:pPr>
              <w:pStyle w:val="a9"/>
              <w:jc w:val="center"/>
              <w:rPr>
                <w:ins w:id="548" w:author="Windows 用户" w:date="2019-04-04T15:17:00Z"/>
                <w:rFonts w:ascii="宋体" w:hAnsi="宋体" w:cs="宋体"/>
                <w:b/>
                <w:szCs w:val="21"/>
              </w:rPr>
            </w:pPr>
            <w:ins w:id="549" w:author="Windows 用户" w:date="2019-04-04T15:17:00Z">
              <w:r>
                <w:rPr>
                  <w:rFonts w:ascii="宋体" w:hAnsi="宋体" w:cs="宋体" w:hint="eastAsia"/>
                  <w:b/>
                  <w:szCs w:val="21"/>
                </w:rPr>
                <w:t>接口描述</w:t>
              </w:r>
            </w:ins>
          </w:p>
        </w:tc>
        <w:tc>
          <w:tcPr>
            <w:tcW w:w="7210" w:type="dxa"/>
          </w:tcPr>
          <w:p w14:paraId="0FDD19A4" w14:textId="77777777" w:rsidR="00594CF6" w:rsidRDefault="00594CF6" w:rsidP="009052A7">
            <w:pPr>
              <w:rPr>
                <w:ins w:id="550" w:author="Windows 用户" w:date="2019-04-04T15:17:00Z"/>
                <w:rFonts w:ascii="宋体" w:hAnsi="宋体" w:cs="宋体"/>
              </w:rPr>
            </w:pPr>
            <w:ins w:id="551" w:author="Windows 用户" w:date="2019-04-04T15:17:00Z">
              <w:r>
                <w:rPr>
                  <w:rFonts w:ascii="宋体" w:hAnsi="宋体" w:cs="宋体" w:hint="eastAsia"/>
                </w:rPr>
                <w:t>集中器</w:t>
              </w:r>
            </w:ins>
            <w:ins w:id="552" w:author="Windows 用户" w:date="2019-04-04T15:18:00Z">
              <w:r w:rsidR="009052A7">
                <w:rPr>
                  <w:rFonts w:ascii="宋体" w:hAnsi="宋体" w:cs="宋体" w:hint="eastAsia"/>
                </w:rPr>
                <w:t>首次登陆时上报</w:t>
              </w:r>
            </w:ins>
          </w:p>
        </w:tc>
      </w:tr>
      <w:tr w:rsidR="00594CF6" w14:paraId="7AB85158" w14:textId="77777777" w:rsidTr="006165EF">
        <w:trPr>
          <w:jc w:val="center"/>
          <w:ins w:id="553" w:author="Windows 用户" w:date="2019-04-04T15:17:00Z"/>
        </w:trPr>
        <w:tc>
          <w:tcPr>
            <w:tcW w:w="8500" w:type="dxa"/>
            <w:gridSpan w:val="2"/>
            <w:shd w:val="clear" w:color="auto" w:fill="D9D9D9"/>
          </w:tcPr>
          <w:p w14:paraId="5AF16B90" w14:textId="77777777" w:rsidR="00594CF6" w:rsidRDefault="00594CF6" w:rsidP="006165EF">
            <w:pPr>
              <w:pStyle w:val="a9"/>
              <w:spacing w:line="240" w:lineRule="auto"/>
              <w:jc w:val="center"/>
              <w:rPr>
                <w:ins w:id="554" w:author="Windows 用户" w:date="2019-04-04T15:17:00Z"/>
                <w:rFonts w:ascii="宋体" w:hAnsi="宋体" w:cs="宋体"/>
                <w:szCs w:val="21"/>
              </w:rPr>
            </w:pPr>
            <w:ins w:id="555" w:author="Windows 用户" w:date="2019-04-04T15:17:00Z">
              <w:r>
                <w:rPr>
                  <w:rFonts w:ascii="宋体" w:hAnsi="宋体" w:cs="宋体" w:hint="eastAsia"/>
                  <w:b/>
                  <w:szCs w:val="21"/>
                </w:rPr>
                <w:t>目标</w:t>
              </w:r>
              <w:r>
                <w:rPr>
                  <w:rFonts w:ascii="宋体" w:hAnsi="宋体" w:cs="宋体"/>
                  <w:b/>
                  <w:szCs w:val="21"/>
                </w:rPr>
                <w:t>数据区</w:t>
              </w:r>
              <w:r>
                <w:rPr>
                  <w:rFonts w:ascii="宋体" w:hAnsi="宋体" w:cs="宋体" w:hint="eastAsia"/>
                  <w:b/>
                  <w:szCs w:val="21"/>
                </w:rPr>
                <w:t>参数定义</w:t>
              </w:r>
            </w:ins>
          </w:p>
        </w:tc>
      </w:tr>
      <w:tr w:rsidR="00594CF6" w14:paraId="75717CFA" w14:textId="77777777" w:rsidTr="006165EF">
        <w:trPr>
          <w:jc w:val="center"/>
          <w:ins w:id="556" w:author="Windows 用户" w:date="2019-04-04T15:17:00Z"/>
        </w:trPr>
        <w:tc>
          <w:tcPr>
            <w:tcW w:w="8500" w:type="dxa"/>
            <w:gridSpan w:val="2"/>
            <w:shd w:val="clear" w:color="auto" w:fill="auto"/>
          </w:tcPr>
          <w:p w14:paraId="0C159B9A" w14:textId="77777777" w:rsidR="00594CF6" w:rsidRDefault="00594CF6" w:rsidP="006165EF">
            <w:pPr>
              <w:pStyle w:val="a9"/>
              <w:spacing w:line="240" w:lineRule="auto"/>
              <w:jc w:val="center"/>
              <w:rPr>
                <w:ins w:id="557" w:author="Windows 用户" w:date="2019-04-04T15:17:00Z"/>
                <w:rFonts w:ascii="宋体" w:hAnsi="宋体" w:cs="宋体"/>
                <w:szCs w:val="21"/>
              </w:rPr>
            </w:pPr>
          </w:p>
          <w:tbl>
            <w:tblPr>
              <w:tblW w:w="7962" w:type="dxa"/>
              <w:tblLayout w:type="fixed"/>
              <w:tblLook w:val="04A0" w:firstRow="1" w:lastRow="0" w:firstColumn="1" w:lastColumn="0" w:noHBand="0" w:noVBand="1"/>
            </w:tblPr>
            <w:tblGrid>
              <w:gridCol w:w="1407"/>
              <w:gridCol w:w="693"/>
              <w:gridCol w:w="680"/>
              <w:gridCol w:w="877"/>
              <w:gridCol w:w="4305"/>
            </w:tblGrid>
            <w:tr w:rsidR="00594CF6" w14:paraId="1997E41D" w14:textId="77777777" w:rsidTr="008F5C60">
              <w:trPr>
                <w:trHeight w:val="345"/>
                <w:ins w:id="558" w:author="Windows 用户" w:date="2019-04-04T15:17:00Z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33FF1586" w14:textId="77777777" w:rsidR="00594CF6" w:rsidRDefault="00594CF6" w:rsidP="006165EF">
                  <w:pPr>
                    <w:widowControl/>
                    <w:jc w:val="center"/>
                    <w:rPr>
                      <w:ins w:id="559" w:author="Windows 用户" w:date="2019-04-04T15:17:00Z"/>
                      <w:rFonts w:ascii="宋体" w:hAnsi="宋体" w:cs="宋体"/>
                      <w:kern w:val="0"/>
                      <w:szCs w:val="21"/>
                    </w:rPr>
                  </w:pPr>
                  <w:ins w:id="560" w:author="Windows 用户" w:date="2019-04-04T15:17:00Z">
                    <w:r>
                      <w:rPr>
                        <w:rFonts w:ascii="宋体" w:hAnsi="宋体" w:cs="宋体" w:hint="eastAsia"/>
                        <w:kern w:val="0"/>
                        <w:szCs w:val="21"/>
                      </w:rPr>
                      <w:t>数据内容</w:t>
                    </w:r>
                  </w:ins>
                </w:p>
              </w:tc>
              <w:tc>
                <w:tcPr>
                  <w:tcW w:w="6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5BE98075" w14:textId="77777777" w:rsidR="00594CF6" w:rsidRDefault="00594CF6" w:rsidP="006165EF">
                  <w:pPr>
                    <w:widowControl/>
                    <w:jc w:val="center"/>
                    <w:rPr>
                      <w:ins w:id="561" w:author="Windows 用户" w:date="2019-04-04T15:17:00Z"/>
                      <w:rFonts w:ascii="宋体" w:hAnsi="宋体" w:cs="宋体"/>
                      <w:kern w:val="0"/>
                      <w:szCs w:val="21"/>
                    </w:rPr>
                  </w:pPr>
                  <w:ins w:id="562" w:author="Windows 用户" w:date="2019-04-04T15:17:00Z">
                    <w:r>
                      <w:rPr>
                        <w:rFonts w:ascii="宋体" w:hAnsi="宋体" w:cs="宋体" w:hint="eastAsia"/>
                        <w:kern w:val="0"/>
                        <w:szCs w:val="21"/>
                      </w:rPr>
                      <w:t>数据</w:t>
                    </w:r>
                  </w:ins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27F1ECFC" w14:textId="77777777" w:rsidR="00594CF6" w:rsidRDefault="00594CF6" w:rsidP="006165EF">
                  <w:pPr>
                    <w:widowControl/>
                    <w:jc w:val="center"/>
                    <w:rPr>
                      <w:ins w:id="563" w:author="Windows 用户" w:date="2019-04-04T15:17:00Z"/>
                      <w:rFonts w:ascii="宋体" w:hAnsi="宋体" w:cs="宋体"/>
                      <w:kern w:val="0"/>
                      <w:szCs w:val="21"/>
                    </w:rPr>
                  </w:pPr>
                  <w:ins w:id="564" w:author="Windows 用户" w:date="2019-04-04T15:17:00Z">
                    <w:r>
                      <w:rPr>
                        <w:rFonts w:ascii="宋体" w:hAnsi="宋体" w:cs="宋体" w:hint="eastAsia"/>
                        <w:kern w:val="0"/>
                        <w:szCs w:val="21"/>
                      </w:rPr>
                      <w:t>字节</w:t>
                    </w:r>
                  </w:ins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071D4948" w14:textId="77777777" w:rsidR="00594CF6" w:rsidRDefault="00594CF6" w:rsidP="006165EF">
                  <w:pPr>
                    <w:widowControl/>
                    <w:jc w:val="center"/>
                    <w:rPr>
                      <w:ins w:id="565" w:author="Windows 用户" w:date="2019-04-04T15:17:00Z"/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ins w:id="566" w:author="Windows 用户" w:date="2019-04-04T15:17:00Z">
                    <w:r>
                      <w:rPr>
                        <w:rFonts w:ascii="宋体" w:hAnsi="宋体" w:cs="宋体" w:hint="eastAsia"/>
                        <w:kern w:val="0"/>
                        <w:sz w:val="22"/>
                        <w:szCs w:val="22"/>
                      </w:rPr>
                      <w:t>偏移量</w:t>
                    </w:r>
                  </w:ins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0990F872" w14:textId="77777777" w:rsidR="00594CF6" w:rsidRDefault="00594CF6" w:rsidP="006165EF">
                  <w:pPr>
                    <w:widowControl/>
                    <w:jc w:val="center"/>
                    <w:rPr>
                      <w:ins w:id="567" w:author="Windows 用户" w:date="2019-04-04T15:17:00Z"/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ins w:id="568" w:author="Windows 用户" w:date="2019-04-04T15:17:00Z">
                    <w:r>
                      <w:rPr>
                        <w:rFonts w:ascii="宋体" w:hAnsi="宋体" w:cs="宋体" w:hint="eastAsia"/>
                        <w:kern w:val="0"/>
                        <w:sz w:val="22"/>
                        <w:szCs w:val="22"/>
                      </w:rPr>
                      <w:t>备注</w:t>
                    </w:r>
                  </w:ins>
                </w:p>
              </w:tc>
            </w:tr>
            <w:tr w:rsidR="00594CF6" w14:paraId="45518527" w14:textId="77777777" w:rsidTr="008F5C60">
              <w:trPr>
                <w:trHeight w:val="345"/>
                <w:ins w:id="569" w:author="Windows 用户" w:date="2019-04-04T15:17:00Z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16F6F0" w14:textId="77777777" w:rsidR="00594CF6" w:rsidRDefault="009462B2" w:rsidP="006165EF">
                  <w:pPr>
                    <w:widowControl/>
                    <w:jc w:val="center"/>
                    <w:rPr>
                      <w:ins w:id="570" w:author="Windows 用户" w:date="2019-04-04T15:17:00Z"/>
                      <w:rFonts w:ascii="宋体" w:hAnsi="宋体" w:cs="宋体"/>
                      <w:kern w:val="0"/>
                      <w:szCs w:val="21"/>
                    </w:rPr>
                  </w:pPr>
                  <w:ins w:id="571" w:author="Windows 用户" w:date="2019-04-04T16:09:00Z">
                    <w:r>
                      <w:rPr>
                        <w:rFonts w:ascii="宋体" w:hAnsi="宋体" w:cs="宋体" w:hint="eastAsia"/>
                        <w:kern w:val="0"/>
                        <w:szCs w:val="21"/>
                      </w:rPr>
                      <w:t>名称</w:t>
                    </w:r>
                  </w:ins>
                </w:p>
              </w:tc>
              <w:tc>
                <w:tcPr>
                  <w:tcW w:w="6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0C3D30" w14:textId="77777777" w:rsidR="00594CF6" w:rsidRDefault="0098600A" w:rsidP="006165EF">
                  <w:pPr>
                    <w:widowControl/>
                    <w:jc w:val="center"/>
                    <w:rPr>
                      <w:ins w:id="572" w:author="Windows 用户" w:date="2019-04-04T15:17:00Z"/>
                      <w:rFonts w:ascii="宋体" w:hAnsi="宋体" w:cs="宋体"/>
                      <w:kern w:val="0"/>
                      <w:szCs w:val="21"/>
                    </w:rPr>
                  </w:pPr>
                  <w:ins w:id="573" w:author="Windows 用户" w:date="2019-04-04T16:18:00Z">
                    <w:r>
                      <w:rPr>
                        <w:rFonts w:ascii="宋体" w:hAnsi="宋体" w:cs="宋体"/>
                        <w:kern w:val="0"/>
                        <w:szCs w:val="21"/>
                      </w:rPr>
                      <w:t>U</w:t>
                    </w:r>
                    <w:r>
                      <w:rPr>
                        <w:rFonts w:ascii="宋体" w:hAnsi="宋体" w:cs="宋体" w:hint="eastAsia"/>
                        <w:kern w:val="0"/>
                        <w:szCs w:val="21"/>
                      </w:rPr>
                      <w:t>32</w:t>
                    </w:r>
                  </w:ins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9438C6" w14:textId="77777777" w:rsidR="00594CF6" w:rsidRDefault="001F1BC1" w:rsidP="006165EF">
                  <w:pPr>
                    <w:widowControl/>
                    <w:jc w:val="center"/>
                    <w:rPr>
                      <w:ins w:id="574" w:author="Windows 用户" w:date="2019-04-04T15:17:00Z"/>
                      <w:rFonts w:ascii="宋体" w:hAnsi="宋体" w:cs="宋体"/>
                      <w:kern w:val="0"/>
                      <w:szCs w:val="21"/>
                    </w:rPr>
                  </w:pPr>
                  <w:ins w:id="575" w:author="Windows 用户" w:date="2019-04-04T16:13:00Z">
                    <w:r>
                      <w:rPr>
                        <w:rFonts w:ascii="宋体" w:hAnsi="宋体" w:cs="宋体" w:hint="eastAsia"/>
                        <w:kern w:val="0"/>
                        <w:szCs w:val="21"/>
                      </w:rPr>
                      <w:t>4</w:t>
                    </w:r>
                  </w:ins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52D1B5" w14:textId="77777777" w:rsidR="00594CF6" w:rsidRDefault="001F1BC1" w:rsidP="006165EF">
                  <w:pPr>
                    <w:widowControl/>
                    <w:jc w:val="center"/>
                    <w:rPr>
                      <w:ins w:id="576" w:author="Windows 用户" w:date="2019-04-04T15:17:00Z"/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ins w:id="577" w:author="Windows 用户" w:date="2019-04-04T16:14:00Z">
                    <w:r>
                      <w:rPr>
                        <w:rFonts w:ascii="宋体" w:hAnsi="宋体" w:cs="宋体" w:hint="eastAsia"/>
                        <w:kern w:val="0"/>
                        <w:sz w:val="22"/>
                        <w:szCs w:val="22"/>
                      </w:rPr>
                      <w:t>0</w:t>
                    </w:r>
                  </w:ins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43D510" w14:textId="77777777" w:rsidR="00594CF6" w:rsidRDefault="00C30BD2" w:rsidP="009C236A">
                  <w:pPr>
                    <w:widowControl/>
                    <w:jc w:val="center"/>
                    <w:rPr>
                      <w:ins w:id="578" w:author="Windows 用户" w:date="2019-04-04T15:17:00Z"/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ins w:id="579" w:author="Windows 用户" w:date="2019-04-04T16:19:00Z">
                    <w:r>
                      <w:rPr>
                        <w:rFonts w:ascii="宋体" w:hAnsi="宋体" w:cs="宋体" w:hint="eastAsia"/>
                        <w:kern w:val="0"/>
                        <w:sz w:val="22"/>
                        <w:szCs w:val="22"/>
                      </w:rPr>
                      <w:t>0x52,0x5A</w:t>
                    </w:r>
                  </w:ins>
                  <w:ins w:id="580" w:author="Windows 用户" w:date="2019-04-04T16:22:00Z">
                    <w:r w:rsidR="00DE4877">
                      <w:rPr>
                        <w:rFonts w:ascii="宋体" w:hAnsi="宋体" w:cs="宋体" w:hint="eastAsia"/>
                        <w:kern w:val="0"/>
                        <w:sz w:val="22"/>
                        <w:szCs w:val="22"/>
                      </w:rPr>
                      <w:t>,</w:t>
                    </w:r>
                  </w:ins>
                  <w:ins w:id="581" w:author="Windows 用户" w:date="2019-04-04T16:19:00Z">
                    <w:r w:rsidRPr="00C30BD2">
                      <w:rPr>
                        <w:rFonts w:ascii="宋体" w:hAnsi="宋体" w:cs="宋体"/>
                        <w:kern w:val="0"/>
                        <w:sz w:val="22"/>
                        <w:szCs w:val="22"/>
                      </w:rPr>
                      <w:t>0x57</w:t>
                    </w:r>
                  </w:ins>
                  <w:ins w:id="582" w:author="Windows 用户" w:date="2019-04-04T16:22:00Z">
                    <w:r w:rsidR="00DE4877">
                      <w:rPr>
                        <w:rFonts w:ascii="宋体" w:hAnsi="宋体" w:cs="宋体" w:hint="eastAsia"/>
                        <w:kern w:val="0"/>
                        <w:sz w:val="22"/>
                        <w:szCs w:val="22"/>
                      </w:rPr>
                      <w:t>,</w:t>
                    </w:r>
                  </w:ins>
                  <w:ins w:id="583" w:author="Windows 用户" w:date="2019-04-04T16:19:00Z">
                    <w:r w:rsidRPr="00C30BD2">
                      <w:rPr>
                        <w:rFonts w:ascii="宋体" w:hAnsi="宋体" w:cs="宋体"/>
                        <w:kern w:val="0"/>
                        <w:sz w:val="22"/>
                        <w:szCs w:val="22"/>
                      </w:rPr>
                      <w:t>0x4C</w:t>
                    </w:r>
                  </w:ins>
                </w:p>
              </w:tc>
            </w:tr>
            <w:tr w:rsidR="008F5C60" w14:paraId="53F876B7" w14:textId="77777777" w:rsidTr="008F5C60">
              <w:trPr>
                <w:trHeight w:val="345"/>
                <w:ins w:id="584" w:author="Windows 用户" w:date="2019-04-04T15:18:00Z"/>
              </w:trPr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6E07CD" w14:textId="77777777" w:rsidR="008F5C60" w:rsidRDefault="009462B2" w:rsidP="006165EF">
                  <w:pPr>
                    <w:widowControl/>
                    <w:jc w:val="center"/>
                    <w:rPr>
                      <w:ins w:id="585" w:author="Windows 用户" w:date="2019-04-04T15:18:00Z"/>
                      <w:rFonts w:ascii="宋体" w:hAnsi="宋体" w:cs="宋体"/>
                      <w:kern w:val="0"/>
                      <w:szCs w:val="21"/>
                    </w:rPr>
                  </w:pPr>
                  <w:ins w:id="586" w:author="Windows 用户" w:date="2019-04-04T16:09:00Z">
                    <w:r>
                      <w:rPr>
                        <w:rFonts w:ascii="宋体" w:hAnsi="宋体" w:cs="宋体" w:hint="eastAsia"/>
                        <w:kern w:val="0"/>
                        <w:szCs w:val="21"/>
                      </w:rPr>
                      <w:t>密码</w:t>
                    </w:r>
                  </w:ins>
                </w:p>
              </w:tc>
              <w:tc>
                <w:tcPr>
                  <w:tcW w:w="6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2E3B83" w14:textId="77777777" w:rsidR="008F5C60" w:rsidRDefault="001F1BC1" w:rsidP="006165EF">
                  <w:pPr>
                    <w:widowControl/>
                    <w:jc w:val="center"/>
                    <w:rPr>
                      <w:ins w:id="587" w:author="Windows 用户" w:date="2019-04-04T15:18:00Z"/>
                      <w:rFonts w:ascii="宋体" w:hAnsi="宋体" w:cs="宋体"/>
                      <w:kern w:val="0"/>
                      <w:szCs w:val="21"/>
                    </w:rPr>
                  </w:pPr>
                  <w:ins w:id="588" w:author="Windows 用户" w:date="2019-04-04T16:17:00Z">
                    <w:r>
                      <w:rPr>
                        <w:rFonts w:ascii="宋体" w:hAnsi="宋体" w:cs="宋体" w:hint="eastAsia"/>
                        <w:kern w:val="0"/>
                        <w:szCs w:val="21"/>
                      </w:rPr>
                      <w:t>U32</w:t>
                    </w:r>
                  </w:ins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ADC39D" w14:textId="77777777" w:rsidR="008F5C60" w:rsidRDefault="001F1BC1" w:rsidP="006165EF">
                  <w:pPr>
                    <w:widowControl/>
                    <w:jc w:val="center"/>
                    <w:rPr>
                      <w:ins w:id="589" w:author="Windows 用户" w:date="2019-04-04T15:18:00Z"/>
                      <w:rFonts w:ascii="宋体" w:hAnsi="宋体" w:cs="宋体"/>
                      <w:kern w:val="0"/>
                      <w:szCs w:val="21"/>
                    </w:rPr>
                  </w:pPr>
                  <w:ins w:id="590" w:author="Windows 用户" w:date="2019-04-04T16:17:00Z">
                    <w:r>
                      <w:rPr>
                        <w:rFonts w:ascii="宋体" w:hAnsi="宋体" w:cs="宋体" w:hint="eastAsia"/>
                        <w:kern w:val="0"/>
                        <w:szCs w:val="21"/>
                      </w:rPr>
                      <w:t>4</w:t>
                    </w:r>
                  </w:ins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36529F" w14:textId="77777777" w:rsidR="008F5C60" w:rsidRDefault="001F1BC1" w:rsidP="006165EF">
                  <w:pPr>
                    <w:widowControl/>
                    <w:jc w:val="center"/>
                    <w:rPr>
                      <w:ins w:id="591" w:author="Windows 用户" w:date="2019-04-04T15:18:00Z"/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ins w:id="592" w:author="Windows 用户" w:date="2019-04-04T16:17:00Z">
                    <w:r>
                      <w:rPr>
                        <w:rFonts w:ascii="宋体" w:hAnsi="宋体" w:cs="宋体" w:hint="eastAsia"/>
                        <w:kern w:val="0"/>
                        <w:sz w:val="22"/>
                        <w:szCs w:val="22"/>
                      </w:rPr>
                      <w:t>8</w:t>
                    </w:r>
                  </w:ins>
                </w:p>
              </w:tc>
              <w:tc>
                <w:tcPr>
                  <w:tcW w:w="4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30C8FE1" w14:textId="77777777" w:rsidR="008F5C60" w:rsidRDefault="00DA169F" w:rsidP="009C236A">
                  <w:pPr>
                    <w:widowControl/>
                    <w:jc w:val="center"/>
                    <w:rPr>
                      <w:ins w:id="593" w:author="Windows 用户" w:date="2019-04-04T15:18:00Z"/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bdo w:val="ltr">
                    <w:ins w:id="594" w:author="Windows 用户" w:date="2019-04-04T16:21:00Z">
                      <w:r w:rsidR="002E624D" w:rsidRPr="002E624D">
                        <w:rPr>
                          <w:rFonts w:ascii="宋体" w:hAnsi="宋体" w:cs="宋体" w:hint="eastAsia"/>
                          <w:kern w:val="0"/>
                          <w:sz w:val="22"/>
                          <w:szCs w:val="22"/>
                        </w:rPr>
                        <w:t>0x0</w:t>
                      </w:r>
                      <w:r w:rsidR="002E624D" w:rsidRPr="002E624D">
                        <w:rPr>
                          <w:rFonts w:ascii="宋体" w:hAnsi="宋体" w:cs="宋体"/>
                          <w:kern w:val="0"/>
                          <w:sz w:val="22"/>
                          <w:szCs w:val="22"/>
                        </w:rPr>
                        <w:t>7</w:t>
                      </w:r>
                      <w:r w:rsidR="002E624D">
                        <w:rPr>
                          <w:rFonts w:ascii="宋体" w:hAnsi="宋体" w:cs="宋体" w:hint="eastAsia"/>
                          <w:kern w:val="0"/>
                          <w:sz w:val="22"/>
                          <w:szCs w:val="22"/>
                        </w:rPr>
                        <w:t>,0x</w:t>
                      </w:r>
                      <w:r w:rsidR="002E624D" w:rsidRPr="002E624D">
                        <w:rPr>
                          <w:rFonts w:ascii="宋体" w:hAnsi="宋体" w:cs="宋体"/>
                          <w:kern w:val="0"/>
                          <w:sz w:val="22"/>
                          <w:szCs w:val="22"/>
                        </w:rPr>
                        <w:t>5B</w:t>
                      </w:r>
                      <w:r w:rsidR="002E624D">
                        <w:rPr>
                          <w:rFonts w:ascii="宋体" w:hAnsi="宋体" w:cs="宋体" w:hint="eastAsia"/>
                          <w:kern w:val="0"/>
                          <w:sz w:val="22"/>
                          <w:szCs w:val="22"/>
                        </w:rPr>
                        <w:t>,0x</w:t>
                      </w:r>
                      <w:r w:rsidR="002E624D" w:rsidRPr="002E624D">
                        <w:rPr>
                          <w:rFonts w:ascii="宋体" w:hAnsi="宋体" w:cs="宋体"/>
                          <w:kern w:val="0"/>
                          <w:sz w:val="22"/>
                          <w:szCs w:val="22"/>
                        </w:rPr>
                        <w:t>CD</w:t>
                      </w:r>
                      <w:r w:rsidR="002E624D">
                        <w:rPr>
                          <w:rFonts w:ascii="宋体" w:hAnsi="宋体" w:cs="宋体" w:hint="eastAsia"/>
                          <w:kern w:val="0"/>
                          <w:sz w:val="22"/>
                          <w:szCs w:val="22"/>
                        </w:rPr>
                        <w:t>,0x</w:t>
                      </w:r>
                      <w:r w:rsidR="002E624D" w:rsidRPr="002E624D">
                        <w:rPr>
                          <w:rFonts w:ascii="宋体" w:hAnsi="宋体" w:cs="宋体"/>
                          <w:kern w:val="0"/>
                          <w:sz w:val="22"/>
                          <w:szCs w:val="22"/>
                        </w:rPr>
                        <w:t>15</w:t>
                      </w:r>
                    </w:ins>
                    <w:r w:rsidR="006165EF">
                      <w:t>‬</w:t>
                    </w:r>
                    <w:r>
                      <w:t>‬</w:t>
                    </w:r>
                  </w:bdo>
                </w:p>
              </w:tc>
            </w:tr>
          </w:tbl>
          <w:p w14:paraId="7DEF2B5C" w14:textId="77777777" w:rsidR="00594CF6" w:rsidDel="00B439E4" w:rsidRDefault="00594CF6" w:rsidP="006165EF">
            <w:pPr>
              <w:pStyle w:val="a9"/>
              <w:spacing w:line="240" w:lineRule="auto"/>
              <w:rPr>
                <w:ins w:id="595" w:author="Windows 用户" w:date="2019-04-04T15:17:00Z"/>
                <w:del w:id="596" w:author="张 瑞" w:date="2019-04-11T17:39:00Z"/>
                <w:rFonts w:ascii="宋体" w:hAnsi="宋体" w:cs="宋体"/>
                <w:szCs w:val="21"/>
              </w:rPr>
            </w:pPr>
          </w:p>
          <w:p w14:paraId="5B5F634E" w14:textId="77777777" w:rsidR="00594CF6" w:rsidRDefault="00594CF6" w:rsidP="006165EF">
            <w:pPr>
              <w:pStyle w:val="a9"/>
              <w:spacing w:line="240" w:lineRule="auto"/>
              <w:rPr>
                <w:ins w:id="597" w:author="Windows 用户" w:date="2019-04-04T15:17:00Z"/>
                <w:rFonts w:ascii="宋体" w:hAnsi="宋体" w:cs="宋体"/>
                <w:szCs w:val="21"/>
              </w:rPr>
            </w:pPr>
          </w:p>
        </w:tc>
      </w:tr>
    </w:tbl>
    <w:p w14:paraId="1DD47444" w14:textId="77777777" w:rsidR="00594CF6" w:rsidRDefault="00594CF6" w:rsidP="00594CF6">
      <w:pPr>
        <w:pStyle w:val="a9"/>
        <w:spacing w:line="240" w:lineRule="auto"/>
        <w:rPr>
          <w:ins w:id="598" w:author="Windows 用户" w:date="2019-04-04T15:17:00Z"/>
        </w:rPr>
      </w:pPr>
    </w:p>
    <w:p w14:paraId="7A7D087A" w14:textId="77777777" w:rsidR="00C15BBE" w:rsidRDefault="00C15BBE" w:rsidP="00C15BBE">
      <w:pPr>
        <w:pStyle w:val="2"/>
        <w:rPr>
          <w:ins w:id="599" w:author="Windows 用户" w:date="2019-04-04T15:23:00Z"/>
        </w:rPr>
      </w:pPr>
      <w:ins w:id="600" w:author="Windows 用户" w:date="2019-04-04T15:23:00Z">
        <w:r>
          <w:rPr>
            <w:rFonts w:hint="eastAsia"/>
          </w:rPr>
          <w:t>2.11</w:t>
        </w:r>
        <w:r>
          <w:rPr>
            <w:rFonts w:asciiTheme="minorEastAsia" w:eastAsiaTheme="minorEastAsia" w:hAnsiTheme="minorEastAsia" w:cs="宋体" w:hint="eastAsia"/>
            <w:kern w:val="0"/>
            <w:szCs w:val="21"/>
          </w:rPr>
          <w:t>集中器</w:t>
        </w:r>
      </w:ins>
      <w:ins w:id="601" w:author="Windows 用户" w:date="2019-04-04T15:24:00Z">
        <w:r>
          <w:rPr>
            <w:rFonts w:asciiTheme="minorEastAsia" w:eastAsiaTheme="minorEastAsia" w:hAnsiTheme="minorEastAsia" w:cs="宋体" w:hint="eastAsia"/>
            <w:kern w:val="0"/>
            <w:szCs w:val="21"/>
          </w:rPr>
          <w:t>升级指令</w:t>
        </w:r>
      </w:ins>
      <w:ins w:id="602" w:author="Windows 用户" w:date="2019-04-04T15:23:00Z">
        <w:r>
          <w:rPr>
            <w:rFonts w:asciiTheme="minorEastAsia" w:eastAsiaTheme="minorEastAsia" w:hAnsiTheme="minorEastAsia" w:cs="宋体" w:hint="eastAsia"/>
            <w:kern w:val="0"/>
            <w:szCs w:val="21"/>
          </w:rPr>
          <w:t>上报</w:t>
        </w:r>
      </w:ins>
    </w:p>
    <w:p w14:paraId="29BB1DDE" w14:textId="77777777" w:rsidR="00DD21F2" w:rsidRDefault="00DD21F2" w:rsidP="0016031F">
      <w:pPr>
        <w:pStyle w:val="a9"/>
        <w:spacing w:line="240" w:lineRule="auto"/>
        <w:rPr>
          <w:ins w:id="603" w:author="Windows 用户" w:date="2019-04-04T16:46:00Z"/>
        </w:rPr>
      </w:pPr>
      <w:ins w:id="604" w:author="Windows 用户" w:date="2019-04-04T16:46:00Z">
        <w:r>
          <w:rPr>
            <w:rFonts w:hint="eastAsia"/>
          </w:rPr>
          <w:t xml:space="preserve">0x0F </w:t>
        </w:r>
      </w:ins>
    </w:p>
    <w:p w14:paraId="0A7596B5" w14:textId="77777777" w:rsidR="00594CF6" w:rsidRDefault="00C15BBE" w:rsidP="0016031F">
      <w:pPr>
        <w:pStyle w:val="a9"/>
        <w:spacing w:line="240" w:lineRule="auto"/>
        <w:rPr>
          <w:ins w:id="605" w:author="Windows 用户" w:date="2019-04-04T15:17:00Z"/>
        </w:rPr>
      </w:pPr>
      <w:ins w:id="606" w:author="Windows 用户" w:date="2019-04-04T15:24:00Z">
        <w:r>
          <w:rPr>
            <w:rFonts w:hint="eastAsia"/>
          </w:rPr>
          <w:t>参考《</w:t>
        </w:r>
        <w:r w:rsidR="00CA36B0" w:rsidRPr="00CA36B0">
          <w:rPr>
            <w:rFonts w:hint="eastAsia"/>
          </w:rPr>
          <w:t>智慧路灯集中器控制</w:t>
        </w:r>
        <w:r w:rsidR="00CA36B0" w:rsidRPr="00CA36B0">
          <w:rPr>
            <w:rFonts w:hint="eastAsia"/>
          </w:rPr>
          <w:t xml:space="preserve"> OTA</w:t>
        </w:r>
        <w:r w:rsidR="00CA36B0" w:rsidRPr="00CA36B0">
          <w:rPr>
            <w:rFonts w:hint="eastAsia"/>
          </w:rPr>
          <w:t>升级接口规范</w:t>
        </w:r>
      </w:ins>
      <w:ins w:id="607" w:author="Windows 用户" w:date="2019-04-04T15:26:00Z">
        <w:r w:rsidR="00BF3D1C">
          <w:rPr>
            <w:rFonts w:hint="eastAsia"/>
          </w:rPr>
          <w:t>Vxxx</w:t>
        </w:r>
      </w:ins>
      <w:ins w:id="608" w:author="Windows 用户" w:date="2019-04-04T15:24:00Z">
        <w:r w:rsidR="00CA36B0" w:rsidRPr="00CA36B0">
          <w:rPr>
            <w:rFonts w:hint="eastAsia"/>
          </w:rPr>
          <w:t>.docx</w:t>
        </w:r>
        <w:r>
          <w:rPr>
            <w:rFonts w:hint="eastAsia"/>
          </w:rPr>
          <w:t>》</w:t>
        </w:r>
      </w:ins>
      <w:ins w:id="609" w:author="Windows 用户" w:date="2019-04-04T15:26:00Z">
        <w:r w:rsidR="00BF3D1C">
          <w:rPr>
            <w:rFonts w:hint="eastAsia"/>
          </w:rPr>
          <w:t>文档。</w:t>
        </w:r>
      </w:ins>
    </w:p>
    <w:p w14:paraId="5C23550D" w14:textId="77777777" w:rsidR="00594CF6" w:rsidRDefault="00594CF6" w:rsidP="0016031F">
      <w:pPr>
        <w:pStyle w:val="a9"/>
        <w:spacing w:line="240" w:lineRule="auto"/>
      </w:pPr>
    </w:p>
    <w:p w14:paraId="5282AF82" w14:textId="77777777" w:rsidR="00790FFA" w:rsidRDefault="00790FFA" w:rsidP="0016031F">
      <w:pPr>
        <w:pStyle w:val="a9"/>
        <w:spacing w:line="240" w:lineRule="auto"/>
      </w:pPr>
    </w:p>
    <w:p w14:paraId="7A93FB9E" w14:textId="77777777" w:rsidR="00B95FAC" w:rsidRDefault="00C44A8F">
      <w:pPr>
        <w:pStyle w:val="2"/>
      </w:pPr>
      <w:r>
        <w:rPr>
          <w:rFonts w:hint="eastAsia"/>
        </w:rPr>
        <w:t>2.12</w:t>
      </w:r>
      <w:r>
        <w:rPr>
          <w:rFonts w:hint="eastAsia"/>
        </w:rPr>
        <w:t>服务端输出控制命令下发</w:t>
      </w:r>
      <w:bookmarkEnd w:id="401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B95FAC" w14:paraId="3731B0BA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1A28E419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210" w:type="dxa"/>
            <w:vAlign w:val="center"/>
          </w:tcPr>
          <w:p w14:paraId="2DC344C3" w14:textId="77777777" w:rsidR="00B95FAC" w:rsidRDefault="00CE3A2F" w:rsidP="00CE3A2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0x82</w:t>
            </w:r>
          </w:p>
        </w:tc>
      </w:tr>
      <w:tr w:rsidR="00B95FAC" w14:paraId="70704196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085598C7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210" w:type="dxa"/>
            <w:vAlign w:val="center"/>
          </w:tcPr>
          <w:p w14:paraId="56D2CF87" w14:textId="77777777" w:rsidR="00B95FAC" w:rsidRDefault="00C44A8F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4*N（N为输出个数）</w:t>
            </w:r>
          </w:p>
        </w:tc>
      </w:tr>
      <w:tr w:rsidR="00B95FAC" w14:paraId="02C8A1BA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1D9105A4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接口流程图</w:t>
            </w:r>
          </w:p>
        </w:tc>
        <w:tc>
          <w:tcPr>
            <w:tcW w:w="7210" w:type="dxa"/>
          </w:tcPr>
          <w:p w14:paraId="5F9218A7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95FAC" w14:paraId="7C0E6614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65F114FD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接口方式</w:t>
            </w:r>
          </w:p>
        </w:tc>
        <w:tc>
          <w:tcPr>
            <w:tcW w:w="7210" w:type="dxa"/>
          </w:tcPr>
          <w:p w14:paraId="6CBF257F" w14:textId="77777777" w:rsidR="00B95FAC" w:rsidRDefault="00166295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</w:t>
            </w:r>
            <w:r w:rsidR="00C44A8F">
              <w:rPr>
                <w:rFonts w:ascii="宋体" w:hAnsi="宋体" w:cs="宋体" w:hint="eastAsia"/>
              </w:rPr>
              <w:t>发布，</w:t>
            </w:r>
            <w:r>
              <w:rPr>
                <w:rFonts w:ascii="宋体" w:hAnsi="宋体" w:cs="宋体" w:hint="eastAsia"/>
              </w:rPr>
              <w:t>集中器</w:t>
            </w:r>
            <w:r w:rsidR="00C44A8F">
              <w:rPr>
                <w:rFonts w:ascii="宋体" w:hAnsi="宋体" w:cs="宋体" w:hint="eastAsia"/>
              </w:rPr>
              <w:t>订阅</w:t>
            </w:r>
          </w:p>
        </w:tc>
      </w:tr>
      <w:tr w:rsidR="00B95FAC" w14:paraId="34E9C1D7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4F6F11AA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数据流向</w:t>
            </w:r>
          </w:p>
        </w:tc>
        <w:tc>
          <w:tcPr>
            <w:tcW w:w="7210" w:type="dxa"/>
          </w:tcPr>
          <w:p w14:paraId="73057F18" w14:textId="77777777" w:rsidR="00B95FAC" w:rsidRDefault="003E178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</w:t>
            </w:r>
            <w:r w:rsidR="00C44A8F">
              <w:rPr>
                <w:rFonts w:ascii="宋体" w:hAnsi="宋体" w:cs="宋体" w:hint="eastAsia"/>
              </w:rPr>
              <w:t>-&gt;</w:t>
            </w:r>
            <w:r>
              <w:rPr>
                <w:rFonts w:ascii="宋体" w:hAnsi="宋体" w:cs="宋体" w:hint="eastAsia"/>
              </w:rPr>
              <w:t>集中器</w:t>
            </w:r>
          </w:p>
        </w:tc>
      </w:tr>
      <w:tr w:rsidR="00B95FAC" w14:paraId="4E2BDB02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06BE3458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数据频率</w:t>
            </w:r>
          </w:p>
        </w:tc>
        <w:tc>
          <w:tcPr>
            <w:tcW w:w="7210" w:type="dxa"/>
          </w:tcPr>
          <w:p w14:paraId="49EAC246" w14:textId="77777777" w:rsidR="00B95FAC" w:rsidRDefault="002415B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</w:t>
            </w:r>
            <w:r w:rsidR="00C44A8F">
              <w:rPr>
                <w:rFonts w:ascii="宋体" w:hAnsi="宋体" w:cs="宋体"/>
              </w:rPr>
              <w:t>按需发布</w:t>
            </w:r>
          </w:p>
        </w:tc>
      </w:tr>
      <w:tr w:rsidR="00B95FAC" w14:paraId="7D25F44E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037DC4EE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210" w:type="dxa"/>
          </w:tcPr>
          <w:p w14:paraId="0AF892D7" w14:textId="77777777" w:rsidR="00B95FAC" w:rsidRDefault="002415B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</w:t>
            </w:r>
            <w:r w:rsidR="00C44A8F">
              <w:rPr>
                <w:rFonts w:ascii="宋体" w:hAnsi="宋体" w:cs="宋体"/>
              </w:rPr>
              <w:t>下发</w:t>
            </w:r>
            <w:r w:rsidR="00C44A8F">
              <w:rPr>
                <w:rFonts w:ascii="宋体" w:hAnsi="宋体" w:cs="宋体" w:hint="eastAsia"/>
              </w:rPr>
              <w:t>输出</w:t>
            </w:r>
            <w:r w:rsidR="00C44A8F">
              <w:rPr>
                <w:rFonts w:ascii="宋体" w:hAnsi="宋体" w:cs="宋体"/>
              </w:rPr>
              <w:t>通断控制</w:t>
            </w:r>
            <w:r w:rsidR="00C44A8F">
              <w:rPr>
                <w:rFonts w:ascii="宋体" w:hAnsi="宋体" w:cs="宋体" w:hint="eastAsia"/>
              </w:rPr>
              <w:t>命令，</w:t>
            </w:r>
            <w:r w:rsidR="004B734F">
              <w:rPr>
                <w:rFonts w:ascii="宋体" w:hAnsi="宋体" w:cs="宋体" w:hint="eastAsia"/>
              </w:rPr>
              <w:t>集中器</w:t>
            </w:r>
            <w:r w:rsidR="00C44A8F">
              <w:rPr>
                <w:rFonts w:ascii="宋体" w:hAnsi="宋体" w:cs="宋体" w:hint="eastAsia"/>
              </w:rPr>
              <w:t>收到</w:t>
            </w:r>
            <w:r w:rsidR="00C44A8F">
              <w:rPr>
                <w:rFonts w:ascii="宋体" w:hAnsi="宋体" w:cs="宋体"/>
              </w:rPr>
              <w:t>后</w:t>
            </w:r>
            <w:r w:rsidR="00C44A8F">
              <w:rPr>
                <w:rFonts w:ascii="宋体" w:hAnsi="宋体" w:cs="宋体" w:hint="eastAsia"/>
              </w:rPr>
              <w:t>立即</w:t>
            </w:r>
            <w:r w:rsidR="00C44A8F">
              <w:rPr>
                <w:rFonts w:ascii="宋体" w:hAnsi="宋体" w:cs="宋体"/>
              </w:rPr>
              <w:t>执行</w:t>
            </w:r>
          </w:p>
        </w:tc>
      </w:tr>
      <w:tr w:rsidR="00B95FAC" w14:paraId="6F6F57CB" w14:textId="77777777">
        <w:trPr>
          <w:jc w:val="center"/>
        </w:trPr>
        <w:tc>
          <w:tcPr>
            <w:tcW w:w="8500" w:type="dxa"/>
            <w:gridSpan w:val="2"/>
            <w:shd w:val="clear" w:color="auto" w:fill="D9D9D9"/>
          </w:tcPr>
          <w:p w14:paraId="341A4900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07A7351F" w14:textId="77777777">
        <w:trPr>
          <w:jc w:val="center"/>
        </w:trPr>
        <w:tc>
          <w:tcPr>
            <w:tcW w:w="8500" w:type="dxa"/>
            <w:gridSpan w:val="2"/>
            <w:shd w:val="clear" w:color="auto" w:fill="auto"/>
          </w:tcPr>
          <w:p w14:paraId="1D87FBF0" w14:textId="77777777" w:rsidR="00B95FAC" w:rsidRDefault="00B95FAC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  <w:tbl>
            <w:tblPr>
              <w:tblW w:w="7294" w:type="dxa"/>
              <w:tblLayout w:type="fixed"/>
              <w:tblLook w:val="04A0" w:firstRow="1" w:lastRow="0" w:firstColumn="1" w:lastColumn="0" w:noHBand="0" w:noVBand="1"/>
            </w:tblPr>
            <w:tblGrid>
              <w:gridCol w:w="661"/>
              <w:gridCol w:w="1096"/>
              <w:gridCol w:w="876"/>
              <w:gridCol w:w="1147"/>
              <w:gridCol w:w="661"/>
              <w:gridCol w:w="1096"/>
              <w:gridCol w:w="661"/>
              <w:gridCol w:w="1096"/>
            </w:tblGrid>
            <w:tr w:rsidR="00B95FAC" w14:paraId="0EA19ABE" w14:textId="77777777">
              <w:trPr>
                <w:trHeight w:val="285"/>
              </w:trPr>
              <w:tc>
                <w:tcPr>
                  <w:tcW w:w="72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bottom"/>
                </w:tcPr>
                <w:p w14:paraId="04D8DCF7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目标数据区</w:t>
                  </w:r>
                </w:p>
              </w:tc>
            </w:tr>
            <w:tr w:rsidR="00B95FAC" w14:paraId="0ABD70CC" w14:textId="77777777">
              <w:trPr>
                <w:trHeight w:val="285"/>
              </w:trPr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68BA288A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02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48B214D8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72D66CB8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D6DCE4"/>
                  <w:vAlign w:val="center"/>
                </w:tcPr>
                <w:p w14:paraId="2715CF46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  <w:tr w:rsidR="00B95FAC" w14:paraId="5874C6C4" w14:textId="77777777">
              <w:trPr>
                <w:trHeight w:val="285"/>
              </w:trPr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209CF6B6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信息源</w:t>
                  </w:r>
                </w:p>
              </w:tc>
              <w:tc>
                <w:tcPr>
                  <w:tcW w:w="202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40B16B39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编号</w:t>
                  </w:r>
                </w:p>
              </w:tc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716B5201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NC</w:t>
                  </w:r>
                </w:p>
              </w:tc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3D35EA92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值</w:t>
                  </w:r>
                </w:p>
              </w:tc>
            </w:tr>
            <w:tr w:rsidR="00B95FAC" w14:paraId="0C04954C" w14:textId="77777777">
              <w:trPr>
                <w:trHeight w:val="285"/>
              </w:trPr>
              <w:tc>
                <w:tcPr>
                  <w:tcW w:w="6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12FA4458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编码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261C901A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功能定义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30D10EC3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编码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5F301618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功能定义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52CC8CF4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编码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0C485E9C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功能定义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4F6244B6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编码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07F2E33F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功能定义</w:t>
                  </w:r>
                </w:p>
              </w:tc>
            </w:tr>
            <w:tr w:rsidR="00C260A4" w14:paraId="77AA8F0B" w14:textId="77777777">
              <w:trPr>
                <w:trHeight w:val="285"/>
              </w:trPr>
              <w:tc>
                <w:tcPr>
                  <w:tcW w:w="66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E03AEF" w14:textId="77777777" w:rsidR="00C260A4" w:rsidRDefault="00C260A4" w:rsidP="006752F0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09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341B0C1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单灯控制器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A268BFF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0x00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3D56BBE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所有单灯控制器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9301AD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0x00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B41420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单灯控制器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751778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0x00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123C93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断开</w:t>
                  </w:r>
                </w:p>
              </w:tc>
            </w:tr>
            <w:tr w:rsidR="00C260A4" w14:paraId="79888548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3E8950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26A6B1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D5ABF9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4331081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第1单灯控制器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0CDC50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6CAC6D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21F9064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F3080D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闭合</w:t>
                  </w:r>
                </w:p>
              </w:tc>
            </w:tr>
            <w:tr w:rsidR="00C260A4" w14:paraId="6AD27298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6E1299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C195F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F64EA5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0x02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E33D09B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第2单灯控制器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4D69AC9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FCC7A5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83C861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AAF6FF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C260A4" w14:paraId="7AC3BB34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8328E2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C41CBA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8ECF01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0x03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A8457C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第3单灯控制器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7E8401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99B1207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0F4D2B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102E0F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C260A4" w14:paraId="594E4C0E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F1BE37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1B156D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411E173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。。。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D02AD28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。。。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B989BC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AE5BF98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AF4234D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2FB2F31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C260A4" w14:paraId="12262BC5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C8AC73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8C78D1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03B6E1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0xN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D8B9E1E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第N单灯控制器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03DD092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774B8D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A4A3E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1F2DA0" w14:textId="77777777" w:rsidR="00C260A4" w:rsidRDefault="00C260A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C260A4" w14:paraId="01C5B4B3" w14:textId="77777777" w:rsidTr="00225834">
              <w:trPr>
                <w:trHeight w:val="285"/>
              </w:trPr>
              <w:tc>
                <w:tcPr>
                  <w:tcW w:w="66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D69D378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0x03</w:t>
                  </w:r>
                </w:p>
              </w:tc>
              <w:tc>
                <w:tcPr>
                  <w:tcW w:w="109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E2978F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输出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DD112D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0x00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5E8EF73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所有输出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36CB3E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0x00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1FF9C3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输出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BDB1F0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0x00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6602705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断开</w:t>
                  </w:r>
                </w:p>
              </w:tc>
            </w:tr>
            <w:tr w:rsidR="00C260A4" w14:paraId="2678EEAD" w14:textId="77777777" w:rsidTr="00225834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B1EE41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0DE211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8A6AEB3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D88BAB4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第1输出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6F75A4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C00DDC8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92D41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59EA29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闭合</w:t>
                  </w:r>
                </w:p>
              </w:tc>
            </w:tr>
            <w:tr w:rsidR="00C260A4" w14:paraId="689A546A" w14:textId="77777777" w:rsidTr="00225834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693D24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5B3CD5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399E67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0x02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07ECC42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第2输出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B6EB6BF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65B520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E24A4B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548E587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C260A4" w14:paraId="5B1CBE79" w14:textId="77777777" w:rsidTr="00225834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A567B0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87841B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8E3F05B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0x03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887FF0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第3输出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A112D3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5BED36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A8122D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BCE0EDA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C260A4" w14:paraId="071E78D5" w14:textId="77777777" w:rsidTr="00225834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C41CC4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90923A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467AD6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。。。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1E32D53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。。。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34E8ADE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7322596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9D8F282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DC43B5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C260A4" w14:paraId="7CEAADF8" w14:textId="77777777" w:rsidTr="00225834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0E4372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E2B81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17CB75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0xN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E507F2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第N输出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6E8A7B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C37A09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22D6DBB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3D77D33" w14:textId="77777777" w:rsidR="00C260A4" w:rsidRDefault="00C260A4" w:rsidP="00225834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14:paraId="5220F5E2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5585C36E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</w:tbl>
    <w:p w14:paraId="34AD97CA" w14:textId="77777777" w:rsidR="00B95FAC" w:rsidRDefault="00C44A8F">
      <w:pPr>
        <w:pStyle w:val="2"/>
      </w:pPr>
      <w:bookmarkStart w:id="610" w:name="_Toc467679743"/>
      <w:r>
        <w:rPr>
          <w:rFonts w:hint="eastAsia"/>
        </w:rPr>
        <w:t>2.13</w:t>
      </w:r>
      <w:r>
        <w:rPr>
          <w:rFonts w:hint="eastAsia"/>
        </w:rPr>
        <w:t>服务端告警</w:t>
      </w:r>
      <w:r>
        <w:t>参数</w:t>
      </w:r>
      <w:r>
        <w:rPr>
          <w:rFonts w:hint="eastAsia"/>
        </w:rPr>
        <w:t>下发</w:t>
      </w:r>
      <w:bookmarkEnd w:id="610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B95FAC" w14:paraId="3AB3BF06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02A4FCB3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210" w:type="dxa"/>
            <w:vAlign w:val="center"/>
          </w:tcPr>
          <w:p w14:paraId="0E7F0A1D" w14:textId="77777777" w:rsidR="00B95FAC" w:rsidRDefault="003D49C7" w:rsidP="003D49C7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0x84</w:t>
            </w:r>
          </w:p>
        </w:tc>
      </w:tr>
      <w:tr w:rsidR="00B95FAC" w14:paraId="17371420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1CB41469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210" w:type="dxa"/>
            <w:vAlign w:val="center"/>
          </w:tcPr>
          <w:p w14:paraId="437FC1B5" w14:textId="77777777" w:rsidR="00B95FAC" w:rsidRDefault="00C44A8F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5*N（N为输出个数）</w:t>
            </w:r>
          </w:p>
        </w:tc>
      </w:tr>
      <w:tr w:rsidR="00B95FAC" w14:paraId="265915E1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370BBB29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接口流程图</w:t>
            </w:r>
          </w:p>
        </w:tc>
        <w:tc>
          <w:tcPr>
            <w:tcW w:w="7210" w:type="dxa"/>
          </w:tcPr>
          <w:p w14:paraId="5817DBD3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8B5AD5" w14:paraId="31DAF7FE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42A9259D" w14:textId="77777777" w:rsidR="008B5AD5" w:rsidRDefault="008B5AD5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接口方式</w:t>
            </w:r>
          </w:p>
        </w:tc>
        <w:tc>
          <w:tcPr>
            <w:tcW w:w="7210" w:type="dxa"/>
          </w:tcPr>
          <w:p w14:paraId="6E14DFCF" w14:textId="77777777" w:rsidR="008B5AD5" w:rsidRDefault="008B5AD5" w:rsidP="00225834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云平台发布，集中器订阅</w:t>
            </w:r>
          </w:p>
        </w:tc>
      </w:tr>
      <w:tr w:rsidR="008B5AD5" w14:paraId="5CA14134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3868A56A" w14:textId="77777777" w:rsidR="008B5AD5" w:rsidRDefault="008B5AD5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数据流向</w:t>
            </w:r>
          </w:p>
        </w:tc>
        <w:tc>
          <w:tcPr>
            <w:tcW w:w="7210" w:type="dxa"/>
          </w:tcPr>
          <w:p w14:paraId="219E9AB1" w14:textId="77777777" w:rsidR="008B5AD5" w:rsidRDefault="008B5AD5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云平台-&gt;集中器</w:t>
            </w:r>
          </w:p>
        </w:tc>
      </w:tr>
      <w:tr w:rsidR="008B5AD5" w14:paraId="27CD287B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314F5DFB" w14:textId="77777777" w:rsidR="008B5AD5" w:rsidRDefault="008B5AD5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数据频率</w:t>
            </w:r>
          </w:p>
        </w:tc>
        <w:tc>
          <w:tcPr>
            <w:tcW w:w="7210" w:type="dxa"/>
          </w:tcPr>
          <w:p w14:paraId="4CD523D9" w14:textId="77777777" w:rsidR="008B5AD5" w:rsidRDefault="008B5AD5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</w:t>
            </w:r>
            <w:r>
              <w:rPr>
                <w:rFonts w:ascii="宋体" w:hAnsi="宋体" w:cs="宋体"/>
              </w:rPr>
              <w:t>按需发布</w:t>
            </w:r>
          </w:p>
        </w:tc>
      </w:tr>
      <w:tr w:rsidR="00B95FAC" w14:paraId="7EB3AADA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0496B8B3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210" w:type="dxa"/>
          </w:tcPr>
          <w:p w14:paraId="25385F7B" w14:textId="77777777" w:rsidR="00B95FAC" w:rsidRDefault="000D0AB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</w:t>
            </w:r>
            <w:r w:rsidR="00C44A8F">
              <w:rPr>
                <w:rFonts w:ascii="宋体" w:hAnsi="宋体" w:cs="宋体"/>
              </w:rPr>
              <w:t>下发</w:t>
            </w:r>
            <w:r w:rsidR="00C44A8F">
              <w:rPr>
                <w:rFonts w:ascii="宋体" w:hAnsi="宋体" w:cs="宋体" w:hint="eastAsia"/>
              </w:rPr>
              <w:t>告警参数</w:t>
            </w:r>
          </w:p>
        </w:tc>
      </w:tr>
      <w:tr w:rsidR="00B95FAC" w14:paraId="354EEEE8" w14:textId="77777777">
        <w:trPr>
          <w:jc w:val="center"/>
        </w:trPr>
        <w:tc>
          <w:tcPr>
            <w:tcW w:w="8500" w:type="dxa"/>
            <w:gridSpan w:val="2"/>
            <w:shd w:val="clear" w:color="auto" w:fill="D9D9D9"/>
          </w:tcPr>
          <w:p w14:paraId="4DAE5DBD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1580F202" w14:textId="77777777">
        <w:trPr>
          <w:jc w:val="center"/>
        </w:trPr>
        <w:tc>
          <w:tcPr>
            <w:tcW w:w="8500" w:type="dxa"/>
            <w:gridSpan w:val="2"/>
            <w:shd w:val="clear" w:color="auto" w:fill="auto"/>
          </w:tcPr>
          <w:p w14:paraId="30300C8E" w14:textId="77777777" w:rsidR="00B95FAC" w:rsidRDefault="00B95FAC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  <w:tbl>
            <w:tblPr>
              <w:tblW w:w="7293" w:type="dxa"/>
              <w:tblLayout w:type="fixed"/>
              <w:tblLook w:val="04A0" w:firstRow="1" w:lastRow="0" w:firstColumn="1" w:lastColumn="0" w:noHBand="0" w:noVBand="1"/>
            </w:tblPr>
            <w:tblGrid>
              <w:gridCol w:w="661"/>
              <w:gridCol w:w="1096"/>
              <w:gridCol w:w="876"/>
              <w:gridCol w:w="1147"/>
              <w:gridCol w:w="661"/>
              <w:gridCol w:w="1536"/>
              <w:gridCol w:w="493"/>
              <w:gridCol w:w="330"/>
              <w:gridCol w:w="493"/>
            </w:tblGrid>
            <w:tr w:rsidR="00B95FAC" w14:paraId="46C87542" w14:textId="77777777">
              <w:trPr>
                <w:trHeight w:val="285"/>
              </w:trPr>
              <w:tc>
                <w:tcPr>
                  <w:tcW w:w="7293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D6DCE4"/>
                  <w:vAlign w:val="bottom"/>
                </w:tcPr>
                <w:p w14:paraId="3E5E67FF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目标数据区</w:t>
                  </w:r>
                </w:p>
              </w:tc>
            </w:tr>
            <w:tr w:rsidR="00B95FAC" w14:paraId="7767E3CB" w14:textId="77777777">
              <w:trPr>
                <w:trHeight w:val="285"/>
              </w:trPr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134733BB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02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2D983CBD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9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445EF427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6DCE4"/>
                  <w:vAlign w:val="center"/>
                </w:tcPr>
                <w:p w14:paraId="09C95FAD" w14:textId="77777777" w:rsidR="00B95FAC" w:rsidRDefault="00C44A8F">
                  <w:pPr>
                    <w:widowControl/>
                    <w:jc w:val="righ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0D682BB8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4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bottom"/>
                </w:tcPr>
                <w:p w14:paraId="7061EA56" w14:textId="77777777" w:rsidR="00B95FAC" w:rsidRDefault="00C44A8F">
                  <w:pPr>
                    <w:widowControl/>
                    <w:jc w:val="righ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5</w:t>
                  </w:r>
                </w:p>
              </w:tc>
            </w:tr>
            <w:tr w:rsidR="00B95FAC" w14:paraId="6BAA7F3F" w14:textId="77777777">
              <w:trPr>
                <w:trHeight w:val="285"/>
              </w:trPr>
              <w:tc>
                <w:tcPr>
                  <w:tcW w:w="17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679ADB01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信息源</w:t>
                  </w:r>
                </w:p>
              </w:tc>
              <w:tc>
                <w:tcPr>
                  <w:tcW w:w="202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3AD0A3BC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编号</w:t>
                  </w:r>
                </w:p>
              </w:tc>
              <w:tc>
                <w:tcPr>
                  <w:tcW w:w="219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71262C20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NC</w:t>
                  </w: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6077B6BE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值</w:t>
                  </w:r>
                </w:p>
              </w:tc>
            </w:tr>
            <w:tr w:rsidR="00B95FAC" w14:paraId="3FAF0FD8" w14:textId="77777777">
              <w:trPr>
                <w:trHeight w:val="285"/>
              </w:trPr>
              <w:tc>
                <w:tcPr>
                  <w:tcW w:w="6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06E08721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编码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6EACBE8C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功能定义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7416FE96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编码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3131B8E7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功能定义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5B8F4BDC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编码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</w:tcPr>
                <w:p w14:paraId="235E1DE0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功能定义</w:t>
                  </w: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D9D9D9"/>
                  <w:vAlign w:val="bottom"/>
                </w:tcPr>
                <w:p w14:paraId="6CACE3E1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B95FAC" w14:paraId="4D031BE4" w14:textId="77777777">
              <w:trPr>
                <w:trHeight w:val="285"/>
              </w:trPr>
              <w:tc>
                <w:tcPr>
                  <w:tcW w:w="66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9FFBAE5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09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B1AC79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进线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326A29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0x00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A1F7651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A相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40AEFF2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A3EDAF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电流上限告警</w:t>
                  </w: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5E21317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报警阈值</w:t>
                  </w:r>
                  <w:proofErr w:type="gramStart"/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值</w:t>
                  </w:r>
                  <w:proofErr w:type="gramEnd"/>
                </w:p>
              </w:tc>
            </w:tr>
            <w:tr w:rsidR="00B95FAC" w14:paraId="400D65A3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51DF0F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E70522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BCDC84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B6494C2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B相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ABCA65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0x02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580382B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电流上限保护</w:t>
                  </w: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12F79B4C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报警阈值</w:t>
                  </w:r>
                  <w:proofErr w:type="gramStart"/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值</w:t>
                  </w:r>
                  <w:proofErr w:type="gramEnd"/>
                </w:p>
              </w:tc>
            </w:tr>
            <w:tr w:rsidR="00B95FAC" w14:paraId="1A1325A0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00EC70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7B76CF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68988D1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0x02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527473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C相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4A0DEF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0x03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F055F77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电压上限告警</w:t>
                  </w: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C2C49AD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报警阈值</w:t>
                  </w:r>
                  <w:proofErr w:type="gramStart"/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值</w:t>
                  </w:r>
                  <w:proofErr w:type="gramEnd"/>
                </w:p>
              </w:tc>
            </w:tr>
            <w:tr w:rsidR="00B95FAC" w14:paraId="6AB91C27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97324E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71C99B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2500F1C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6069CE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C7EC5E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0x04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C3852D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电压上限保护</w:t>
                  </w: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10D8DD93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报警阈值</w:t>
                  </w:r>
                  <w:proofErr w:type="gramStart"/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值</w:t>
                  </w:r>
                  <w:proofErr w:type="gramEnd"/>
                </w:p>
              </w:tc>
            </w:tr>
            <w:tr w:rsidR="00B95FAC" w14:paraId="157AC34D" w14:textId="77777777">
              <w:trPr>
                <w:trHeight w:val="285"/>
              </w:trPr>
              <w:tc>
                <w:tcPr>
                  <w:tcW w:w="66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79F682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0x02</w:t>
                  </w:r>
                </w:p>
              </w:tc>
              <w:tc>
                <w:tcPr>
                  <w:tcW w:w="109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F2BA1D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回路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1DA98B0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0x00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2093F2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所有回路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D875FD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0x05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1336B44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电压下限告警</w:t>
                  </w: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CA6C906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报警阈值</w:t>
                  </w:r>
                  <w:proofErr w:type="gramStart"/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值</w:t>
                  </w:r>
                  <w:proofErr w:type="gramEnd"/>
                </w:p>
              </w:tc>
            </w:tr>
            <w:tr w:rsidR="00B95FAC" w14:paraId="68EAA3DC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A310F7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CEA777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DFB4641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C2E86B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第1回路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5B26EE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0x06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F1305C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电压下限保护</w:t>
                  </w: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5DD9003A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报警阈值</w:t>
                  </w:r>
                  <w:proofErr w:type="gramStart"/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值</w:t>
                  </w:r>
                  <w:proofErr w:type="gramEnd"/>
                </w:p>
              </w:tc>
            </w:tr>
            <w:tr w:rsidR="00B95FAC" w14:paraId="7A37729A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9D1341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F86069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974DAC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0x02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8B9BCB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第2回路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CE4BE04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0x07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5AA8A5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温度上限告警</w:t>
                  </w: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704B243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报警阈值</w:t>
                  </w:r>
                  <w:proofErr w:type="gramStart"/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值</w:t>
                  </w:r>
                  <w:proofErr w:type="gramEnd"/>
                </w:p>
              </w:tc>
            </w:tr>
            <w:tr w:rsidR="00B95FAC" w14:paraId="1B8F2A11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347BFA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84ED60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93679F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0x03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FB203E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第3回路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410D06E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0x08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418C0A2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温度上限保护</w:t>
                  </w: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4A2FB4B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报警阈值</w:t>
                  </w:r>
                  <w:proofErr w:type="gramStart"/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值</w:t>
                  </w:r>
                  <w:proofErr w:type="gramEnd"/>
                </w:p>
              </w:tc>
            </w:tr>
            <w:tr w:rsidR="00B95FAC" w14:paraId="1636AFE0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4D7C08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9C1F0A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5F9E32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。。。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4BCA7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。。。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06405E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E006A0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3B6B15F8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报警阈值</w:t>
                  </w:r>
                  <w:proofErr w:type="gramStart"/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值</w:t>
                  </w:r>
                  <w:proofErr w:type="gramEnd"/>
                </w:p>
              </w:tc>
            </w:tr>
            <w:tr w:rsidR="00B95FAC" w14:paraId="31F0856B" w14:textId="77777777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05E39D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F9E390" w14:textId="77777777" w:rsidR="00B95FAC" w:rsidRDefault="00B95FAC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C9BE9DE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0xN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67F2B2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第N回路</w:t>
                  </w: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D652AF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2ECA03" w14:textId="77777777" w:rsidR="00B95FAC" w:rsidRDefault="00C44A8F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5087EAE" w14:textId="77777777" w:rsidR="00B95FAC" w:rsidRDefault="00C44A8F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报警阈值</w:t>
                  </w:r>
                  <w:proofErr w:type="gramStart"/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值</w:t>
                  </w:r>
                  <w:proofErr w:type="gramEnd"/>
                </w:p>
              </w:tc>
            </w:tr>
            <w:tr w:rsidR="00A12FE2" w14:paraId="4B04ACB9" w14:textId="77777777" w:rsidTr="008A7FA3">
              <w:trPr>
                <w:trHeight w:val="285"/>
              </w:trPr>
              <w:tc>
                <w:tcPr>
                  <w:tcW w:w="66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3B3A27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0x03</w:t>
                  </w:r>
                </w:p>
              </w:tc>
              <w:tc>
                <w:tcPr>
                  <w:tcW w:w="109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32D3AB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单灯控制器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EF175F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x00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605F98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401A05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0x00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332F674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不设置单灯控制器阈值</w:t>
                  </w: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525824D" w14:textId="77777777" w:rsidR="00A12FE2" w:rsidRDefault="00A12FE2" w:rsidP="008A7FA3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A12FE2" w14:paraId="7EA02600" w14:textId="77777777" w:rsidTr="008A7FA3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630C80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E3556E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512903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39F3FF2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64D0F4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0x01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9B0D04C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设置单灯控制器阈值</w:t>
                  </w: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7F33BB2A" w14:textId="77777777" w:rsidR="00A12FE2" w:rsidRDefault="00A12FE2" w:rsidP="008A7FA3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A12FE2" w14:paraId="754C23FA" w14:textId="77777777" w:rsidTr="008A7FA3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DED5FE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C46530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6ABC34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C2E197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05561BB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9310C8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2F7BE4C" w14:textId="77777777" w:rsidR="00A12FE2" w:rsidRDefault="00A12FE2" w:rsidP="008A7FA3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A12FE2" w14:paraId="0873643D" w14:textId="77777777" w:rsidTr="008A7FA3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0D1AC6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C8C62A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6727DA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70B3EE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1B39438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49EB41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1BD2FE53" w14:textId="77777777" w:rsidR="00A12FE2" w:rsidRDefault="00A12FE2" w:rsidP="008A7FA3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A12FE2" w14:paraId="7D98693B" w14:textId="77777777" w:rsidTr="008A7FA3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D92079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BF9129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9308525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570BF93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7229CB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BA1DD9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617E427" w14:textId="77777777" w:rsidR="00A12FE2" w:rsidRDefault="00A12FE2" w:rsidP="008A7FA3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A12FE2" w14:paraId="5B8B89A0" w14:textId="77777777" w:rsidTr="008A7FA3">
              <w:trPr>
                <w:trHeight w:val="285"/>
              </w:trPr>
              <w:tc>
                <w:tcPr>
                  <w:tcW w:w="66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09FE0F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646895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0CDB86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44E4A6A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A89C131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1C531DF" w14:textId="77777777" w:rsidR="00A12FE2" w:rsidRDefault="00A12FE2" w:rsidP="008A7FA3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516ECEA" w14:textId="77777777" w:rsidR="00A12FE2" w:rsidRDefault="00A12FE2" w:rsidP="008A7FA3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132BADF0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0DBC8D2F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</w:tbl>
    <w:p w14:paraId="0ED0F778" w14:textId="77777777" w:rsidR="00B95FAC" w:rsidRDefault="00B95FAC"/>
    <w:p w14:paraId="01B267AD" w14:textId="77777777" w:rsidR="00B95FAC" w:rsidRDefault="00C44A8F">
      <w:pPr>
        <w:pStyle w:val="2"/>
      </w:pPr>
      <w:bookmarkStart w:id="611" w:name="_Toc467679744"/>
      <w:r>
        <w:rPr>
          <w:rFonts w:hint="eastAsia"/>
        </w:rPr>
        <w:t>2.14</w:t>
      </w:r>
      <w:r>
        <w:rPr>
          <w:rFonts w:hint="eastAsia"/>
        </w:rPr>
        <w:t>服务端预约</w:t>
      </w:r>
      <w:r>
        <w:t>参数</w:t>
      </w:r>
      <w:r>
        <w:rPr>
          <w:rFonts w:hint="eastAsia"/>
        </w:rPr>
        <w:t>下发</w:t>
      </w:r>
      <w:bookmarkEnd w:id="611"/>
    </w:p>
    <w:tbl>
      <w:tblPr>
        <w:tblW w:w="96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7949"/>
      </w:tblGrid>
      <w:tr w:rsidR="00B95FAC" w14:paraId="1CD36E78" w14:textId="77777777">
        <w:trPr>
          <w:trHeight w:val="90"/>
          <w:jc w:val="center"/>
        </w:trPr>
        <w:tc>
          <w:tcPr>
            <w:tcW w:w="1673" w:type="dxa"/>
            <w:shd w:val="clear" w:color="auto" w:fill="D9D9D9"/>
          </w:tcPr>
          <w:p w14:paraId="34400A5A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949" w:type="dxa"/>
            <w:vAlign w:val="center"/>
          </w:tcPr>
          <w:p w14:paraId="17D9E283" w14:textId="77777777" w:rsidR="00B95FAC" w:rsidRDefault="00C44A8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0x83</w:t>
            </w:r>
          </w:p>
        </w:tc>
      </w:tr>
      <w:tr w:rsidR="00B95FAC" w14:paraId="4C4C9662" w14:textId="77777777">
        <w:trPr>
          <w:trHeight w:val="90"/>
          <w:jc w:val="center"/>
        </w:trPr>
        <w:tc>
          <w:tcPr>
            <w:tcW w:w="1673" w:type="dxa"/>
            <w:shd w:val="clear" w:color="auto" w:fill="D9D9D9"/>
          </w:tcPr>
          <w:p w14:paraId="7641B1E1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949" w:type="dxa"/>
            <w:vAlign w:val="center"/>
          </w:tcPr>
          <w:p w14:paraId="5151FF18" w14:textId="77777777" w:rsidR="00B95FAC" w:rsidRDefault="00C44A8F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（1）</w:t>
            </w:r>
            <w:r w:rsidR="007F48B9">
              <w:rPr>
                <w:rFonts w:ascii="宋体" w:hAnsi="宋体" w:cs="宋体" w:hint="eastAsia"/>
              </w:rPr>
              <w:t>24</w:t>
            </w:r>
            <w:r>
              <w:rPr>
                <w:rFonts w:ascii="宋体" w:hAnsi="宋体" w:cs="宋体" w:hint="eastAsia"/>
              </w:rPr>
              <w:t>*N（N为时段数量）</w:t>
            </w:r>
          </w:p>
          <w:p w14:paraId="51B42D62" w14:textId="77777777" w:rsidR="00B95FAC" w:rsidRDefault="00C44A8F" w:rsidP="00611C72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（2）</w:t>
            </w:r>
            <w:r w:rsidR="007F48B9">
              <w:rPr>
                <w:rFonts w:ascii="宋体" w:hAnsi="宋体" w:cs="宋体" w:hint="eastAsia"/>
              </w:rPr>
              <w:t>19</w:t>
            </w:r>
            <w:r>
              <w:rPr>
                <w:rFonts w:ascii="宋体" w:hAnsi="宋体" w:cs="宋体" w:hint="eastAsia"/>
              </w:rPr>
              <w:t>*N（N为星期预约数量）</w:t>
            </w:r>
          </w:p>
          <w:p w14:paraId="083DF780" w14:textId="77777777" w:rsidR="00611C72" w:rsidRPr="00611C72" w:rsidRDefault="007F48B9" w:rsidP="00611C72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（3）25*N（N为经纬度预约数量）</w:t>
            </w:r>
          </w:p>
        </w:tc>
      </w:tr>
      <w:tr w:rsidR="00B95FAC" w14:paraId="26220AA4" w14:textId="77777777">
        <w:trPr>
          <w:jc w:val="center"/>
        </w:trPr>
        <w:tc>
          <w:tcPr>
            <w:tcW w:w="1673" w:type="dxa"/>
            <w:shd w:val="clear" w:color="auto" w:fill="D9D9D9"/>
          </w:tcPr>
          <w:p w14:paraId="3131FFE0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接口流程图</w:t>
            </w:r>
          </w:p>
        </w:tc>
        <w:tc>
          <w:tcPr>
            <w:tcW w:w="7949" w:type="dxa"/>
          </w:tcPr>
          <w:p w14:paraId="6631F8C8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E721D3" w14:paraId="55996F12" w14:textId="77777777">
        <w:trPr>
          <w:jc w:val="center"/>
        </w:trPr>
        <w:tc>
          <w:tcPr>
            <w:tcW w:w="1673" w:type="dxa"/>
            <w:shd w:val="clear" w:color="auto" w:fill="D9D9D9"/>
          </w:tcPr>
          <w:p w14:paraId="02FF0455" w14:textId="77777777" w:rsidR="00E721D3" w:rsidRDefault="00E721D3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接口方式</w:t>
            </w:r>
          </w:p>
        </w:tc>
        <w:tc>
          <w:tcPr>
            <w:tcW w:w="7949" w:type="dxa"/>
          </w:tcPr>
          <w:p w14:paraId="0C55E0B0" w14:textId="77777777" w:rsidR="00E721D3" w:rsidRDefault="00E721D3" w:rsidP="00225834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云平台发布，集中器订阅</w:t>
            </w:r>
          </w:p>
        </w:tc>
      </w:tr>
      <w:tr w:rsidR="00E721D3" w14:paraId="6E123C4E" w14:textId="77777777">
        <w:trPr>
          <w:jc w:val="center"/>
        </w:trPr>
        <w:tc>
          <w:tcPr>
            <w:tcW w:w="1673" w:type="dxa"/>
            <w:shd w:val="clear" w:color="auto" w:fill="D9D9D9"/>
          </w:tcPr>
          <w:p w14:paraId="7A46D9AC" w14:textId="77777777" w:rsidR="00E721D3" w:rsidRDefault="00E721D3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数据流向</w:t>
            </w:r>
          </w:p>
        </w:tc>
        <w:tc>
          <w:tcPr>
            <w:tcW w:w="7949" w:type="dxa"/>
          </w:tcPr>
          <w:p w14:paraId="0B198BBB" w14:textId="77777777" w:rsidR="00E721D3" w:rsidRDefault="00E721D3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云平台-&gt;集中器</w:t>
            </w:r>
          </w:p>
        </w:tc>
      </w:tr>
      <w:tr w:rsidR="00E721D3" w14:paraId="4EAB67F0" w14:textId="77777777">
        <w:trPr>
          <w:jc w:val="center"/>
        </w:trPr>
        <w:tc>
          <w:tcPr>
            <w:tcW w:w="1673" w:type="dxa"/>
            <w:shd w:val="clear" w:color="auto" w:fill="D9D9D9"/>
          </w:tcPr>
          <w:p w14:paraId="4CA05F17" w14:textId="77777777" w:rsidR="00E721D3" w:rsidRDefault="00E721D3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数据频率</w:t>
            </w:r>
          </w:p>
        </w:tc>
        <w:tc>
          <w:tcPr>
            <w:tcW w:w="7949" w:type="dxa"/>
          </w:tcPr>
          <w:p w14:paraId="3F6CDEC8" w14:textId="77777777" w:rsidR="00E721D3" w:rsidRDefault="00E721D3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</w:t>
            </w:r>
            <w:r>
              <w:rPr>
                <w:rFonts w:ascii="宋体" w:hAnsi="宋体" w:cs="宋体"/>
              </w:rPr>
              <w:t>按需发布</w:t>
            </w:r>
          </w:p>
        </w:tc>
      </w:tr>
      <w:tr w:rsidR="00B95FAC" w14:paraId="41759145" w14:textId="77777777">
        <w:trPr>
          <w:jc w:val="center"/>
        </w:trPr>
        <w:tc>
          <w:tcPr>
            <w:tcW w:w="1673" w:type="dxa"/>
            <w:shd w:val="clear" w:color="auto" w:fill="D9D9D9"/>
          </w:tcPr>
          <w:p w14:paraId="20BF2E64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949" w:type="dxa"/>
          </w:tcPr>
          <w:p w14:paraId="616381C0" w14:textId="77777777" w:rsidR="00B95FAC" w:rsidRDefault="00466B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</w:t>
            </w:r>
            <w:r w:rsidR="00C44A8F">
              <w:rPr>
                <w:rFonts w:ascii="宋体" w:hAnsi="宋体" w:cs="宋体"/>
              </w:rPr>
              <w:t>下发</w:t>
            </w:r>
            <w:r w:rsidR="00C44A8F">
              <w:rPr>
                <w:rFonts w:ascii="宋体" w:hAnsi="宋体" w:cs="宋体" w:hint="eastAsia"/>
              </w:rPr>
              <w:t>预约参数</w:t>
            </w:r>
          </w:p>
        </w:tc>
      </w:tr>
      <w:tr w:rsidR="00B95FAC" w14:paraId="43A20441" w14:textId="77777777">
        <w:trPr>
          <w:jc w:val="center"/>
        </w:trPr>
        <w:tc>
          <w:tcPr>
            <w:tcW w:w="9622" w:type="dxa"/>
            <w:gridSpan w:val="2"/>
            <w:shd w:val="clear" w:color="auto" w:fill="D9D9D9"/>
          </w:tcPr>
          <w:p w14:paraId="5652DAD5" w14:textId="77777777" w:rsidR="00B95FAC" w:rsidRPr="00DA169F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  <w:vertAlign w:val="subscript"/>
                <w:rPrChange w:id="612" w:author="张 瑞" w:date="2019-04-16T16:49:00Z">
                  <w:rPr>
                    <w:rFonts w:ascii="宋体" w:hAnsi="宋体" w:cs="宋体"/>
                    <w:szCs w:val="21"/>
                  </w:rPr>
                </w:rPrChange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350E45FC" w14:textId="77777777">
        <w:trPr>
          <w:jc w:val="center"/>
        </w:trPr>
        <w:tc>
          <w:tcPr>
            <w:tcW w:w="9622" w:type="dxa"/>
            <w:gridSpan w:val="2"/>
            <w:shd w:val="clear" w:color="auto" w:fill="auto"/>
          </w:tcPr>
          <w:p w14:paraId="398A1A83" w14:textId="77777777" w:rsidR="00B95FAC" w:rsidRDefault="00B95FAC" w:rsidP="004D6624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0227F8D2" w14:textId="77777777" w:rsidR="000347E3" w:rsidRDefault="00AC1A17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12238C" wp14:editId="0EEAB237">
                  <wp:extent cx="5954042" cy="8359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4042" cy="83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152F9" w14:textId="77777777" w:rsidR="004D6624" w:rsidRDefault="004D6624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46590DA0" w14:textId="77777777" w:rsidR="004D6624" w:rsidRDefault="00791225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CC3A14D" wp14:editId="580FDF16">
                  <wp:extent cx="5486400" cy="83058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C8492" w14:textId="77777777" w:rsidR="00791225" w:rsidRDefault="00791225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1B26BFE4" w14:textId="77777777" w:rsidR="00791225" w:rsidRDefault="00791225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3EE4035" wp14:editId="16221CB4">
                  <wp:extent cx="5486400" cy="8788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C420E" w14:textId="77777777" w:rsidR="009729B5" w:rsidRDefault="009729B5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5D9EDDB7" w14:textId="77777777" w:rsidR="004D6624" w:rsidRDefault="004D6624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32AC8C06" w14:textId="77777777" w:rsidR="004D6624" w:rsidRDefault="00F11806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隔杆模式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：</w:t>
            </w:r>
          </w:p>
          <w:p w14:paraId="20849427" w14:textId="77777777" w:rsidR="00F11806" w:rsidRDefault="00F11806">
            <w:pPr>
              <w:pStyle w:val="a9"/>
              <w:spacing w:line="240" w:lineRule="auto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：全亮；</w:t>
            </w:r>
          </w:p>
          <w:p w14:paraId="19346B12" w14:textId="77777777" w:rsidR="00F11806" w:rsidRDefault="00F11806">
            <w:pPr>
              <w:pStyle w:val="a9"/>
              <w:spacing w:line="240" w:lineRule="auto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：隔一亮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；</w:t>
            </w:r>
          </w:p>
          <w:p w14:paraId="0AFC4F49" w14:textId="77777777" w:rsidR="00F11806" w:rsidRDefault="00F11806">
            <w:pPr>
              <w:pStyle w:val="a9"/>
              <w:spacing w:line="240" w:lineRule="auto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：隔二亮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；</w:t>
            </w:r>
          </w:p>
          <w:p w14:paraId="0C7A4A69" w14:textId="77777777" w:rsidR="00F11806" w:rsidRDefault="00F11806">
            <w:pPr>
              <w:pStyle w:val="a9"/>
              <w:spacing w:line="240" w:lineRule="auto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：隔一亮二；</w:t>
            </w:r>
          </w:p>
          <w:p w14:paraId="4A855C09" w14:textId="77777777" w:rsidR="004D6624" w:rsidRDefault="00F11806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：隔二亮二；</w:t>
            </w:r>
          </w:p>
          <w:p w14:paraId="7928A074" w14:textId="77777777" w:rsidR="00B95FAC" w:rsidRDefault="00A67A76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说明</w:t>
            </w:r>
            <w:r>
              <w:rPr>
                <w:rFonts w:ascii="宋体" w:hAnsi="宋体" w:cs="宋体" w:hint="eastAsia"/>
                <w:szCs w:val="21"/>
              </w:rPr>
              <w:t>1：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隔杆模式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牵涉到</w:t>
            </w:r>
            <w:r w:rsidR="009D0315">
              <w:rPr>
                <w:rFonts w:ascii="宋体" w:hAnsi="宋体" w:cs="宋体" w:hint="eastAsia"/>
                <w:szCs w:val="21"/>
              </w:rPr>
              <w:t>单灯控制器的安装顺序，虽然每个单灯控制器有唯一地址，但集中器不清楚安装的顺序排列，也无法对其进行顺序排列或定位，要实现</w:t>
            </w:r>
            <w:proofErr w:type="gramStart"/>
            <w:r w:rsidR="009D0315">
              <w:rPr>
                <w:rFonts w:ascii="宋体" w:hAnsi="宋体" w:cs="宋体" w:hint="eastAsia"/>
                <w:szCs w:val="21"/>
              </w:rPr>
              <w:t>隔杆模式</w:t>
            </w:r>
            <w:proofErr w:type="gramEnd"/>
            <w:r w:rsidR="009D0315">
              <w:rPr>
                <w:rFonts w:ascii="宋体" w:hAnsi="宋体" w:cs="宋体" w:hint="eastAsia"/>
                <w:szCs w:val="21"/>
              </w:rPr>
              <w:t>功能，安装时须保证递增或递减顺序安装。</w:t>
            </w:r>
          </w:p>
          <w:p w14:paraId="26A08485" w14:textId="77777777" w:rsidR="006D58A4" w:rsidRDefault="006D58A4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770897E3" w14:textId="77777777" w:rsidR="006D58A4" w:rsidRDefault="006D58A4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补充：地址安装在现场存在不确定性，安装时尽量保证按照硬件地址的顺序安装。</w:t>
            </w:r>
            <w:r w:rsidR="00736F15">
              <w:rPr>
                <w:rFonts w:ascii="宋体" w:hAnsi="宋体" w:cs="宋体" w:hint="eastAsia"/>
                <w:szCs w:val="21"/>
              </w:rPr>
              <w:t>单灯控制器的安装</w:t>
            </w:r>
            <w:r w:rsidR="00D93A8F">
              <w:rPr>
                <w:rFonts w:ascii="宋体" w:hAnsi="宋体" w:cs="宋体" w:hint="eastAsia"/>
                <w:szCs w:val="21"/>
              </w:rPr>
              <w:t>顺序</w:t>
            </w:r>
            <w:r w:rsidR="00736F15">
              <w:rPr>
                <w:rFonts w:ascii="宋体" w:hAnsi="宋体" w:cs="宋体" w:hint="eastAsia"/>
                <w:szCs w:val="21"/>
              </w:rPr>
              <w:t>和</w:t>
            </w:r>
            <w:r w:rsidR="00FD2AA0">
              <w:rPr>
                <w:rFonts w:ascii="宋体" w:hAnsi="宋体" w:cs="宋体" w:hint="eastAsia"/>
                <w:szCs w:val="21"/>
              </w:rPr>
              <w:t>具体的</w:t>
            </w:r>
            <w:r w:rsidR="00736F15">
              <w:rPr>
                <w:rFonts w:ascii="宋体" w:hAnsi="宋体" w:cs="宋体" w:hint="eastAsia"/>
                <w:szCs w:val="21"/>
              </w:rPr>
              <w:t>位置云平台必须知道</w:t>
            </w:r>
            <w:r w:rsidR="00D07C1B">
              <w:rPr>
                <w:rFonts w:ascii="宋体" w:hAnsi="宋体" w:cs="宋体" w:hint="eastAsia"/>
                <w:szCs w:val="21"/>
              </w:rPr>
              <w:t>，保证有效的控制。</w:t>
            </w:r>
            <w:proofErr w:type="gramStart"/>
            <w:r w:rsidR="00D07C1B">
              <w:rPr>
                <w:rFonts w:ascii="宋体" w:hAnsi="宋体" w:cs="宋体" w:hint="eastAsia"/>
                <w:szCs w:val="21"/>
              </w:rPr>
              <w:t>隔杆模式</w:t>
            </w:r>
            <w:proofErr w:type="gramEnd"/>
            <w:r w:rsidR="00D07C1B">
              <w:rPr>
                <w:rFonts w:ascii="宋体" w:hAnsi="宋体" w:cs="宋体" w:hint="eastAsia"/>
                <w:szCs w:val="21"/>
              </w:rPr>
              <w:t>由云端计算好单灯控制器开关顺序，下发给集中控制器。</w:t>
            </w:r>
          </w:p>
          <w:p w14:paraId="1FB7DACD" w14:textId="77777777" w:rsidR="00885B42" w:rsidRDefault="006025BB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</w:t>
            </w:r>
          </w:p>
          <w:p w14:paraId="6B519D59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</w:tbl>
    <w:p w14:paraId="7F9FA8B0" w14:textId="77777777" w:rsidR="00B95FAC" w:rsidRDefault="00C44A8F">
      <w:pPr>
        <w:pStyle w:val="2"/>
      </w:pPr>
      <w:bookmarkStart w:id="613" w:name="_Toc467679745"/>
      <w:commentRangeStart w:id="614"/>
      <w:r>
        <w:rPr>
          <w:rFonts w:hint="eastAsia"/>
        </w:rPr>
        <w:t>2.15</w:t>
      </w:r>
      <w:r>
        <w:rPr>
          <w:rFonts w:hint="eastAsia"/>
        </w:rPr>
        <w:t>校时命令下发</w:t>
      </w:r>
      <w:bookmarkEnd w:id="613"/>
      <w:commentRangeEnd w:id="614"/>
      <w:r w:rsidR="001317CE">
        <w:rPr>
          <w:rStyle w:val="af"/>
          <w:rFonts w:asciiTheme="minorHAnsi" w:hAnsiTheme="minorHAnsi"/>
          <w:b w:val="0"/>
        </w:rPr>
        <w:commentReference w:id="614"/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B95FAC" w14:paraId="797FEBDD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2B176778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210" w:type="dxa"/>
            <w:vAlign w:val="center"/>
          </w:tcPr>
          <w:p w14:paraId="3BE92010" w14:textId="77777777" w:rsidR="00B95FAC" w:rsidRDefault="003D49C7" w:rsidP="003D49C7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0x86</w:t>
            </w:r>
          </w:p>
        </w:tc>
      </w:tr>
      <w:tr w:rsidR="00B95FAC" w14:paraId="60A602C8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3B886643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210" w:type="dxa"/>
            <w:vAlign w:val="center"/>
          </w:tcPr>
          <w:p w14:paraId="7AC7DE3F" w14:textId="77777777" w:rsidR="00B95FAC" w:rsidRDefault="00C44A8F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</w:tr>
      <w:tr w:rsidR="00B95FAC" w14:paraId="19A1C01A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5BC5A213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接口流程图</w:t>
            </w:r>
          </w:p>
        </w:tc>
        <w:tc>
          <w:tcPr>
            <w:tcW w:w="7210" w:type="dxa"/>
          </w:tcPr>
          <w:p w14:paraId="47E79090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3F1E27" w14:paraId="16C98FB6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6D536C7A" w14:textId="77777777" w:rsidR="003F1E27" w:rsidRDefault="003F1E27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接口方式</w:t>
            </w:r>
          </w:p>
        </w:tc>
        <w:tc>
          <w:tcPr>
            <w:tcW w:w="7210" w:type="dxa"/>
          </w:tcPr>
          <w:p w14:paraId="347565A7" w14:textId="77777777" w:rsidR="003F1E27" w:rsidRDefault="003F1E27" w:rsidP="00225834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云平台发布，集中器订阅</w:t>
            </w:r>
          </w:p>
        </w:tc>
      </w:tr>
      <w:tr w:rsidR="003F1E27" w14:paraId="78C91E45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4D9AFD00" w14:textId="77777777" w:rsidR="003F1E27" w:rsidRDefault="003F1E27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数据流向</w:t>
            </w:r>
          </w:p>
        </w:tc>
        <w:tc>
          <w:tcPr>
            <w:tcW w:w="7210" w:type="dxa"/>
          </w:tcPr>
          <w:p w14:paraId="4DE8D891" w14:textId="77777777" w:rsidR="003F1E27" w:rsidRDefault="003F1E27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云平台-&gt;集中器</w:t>
            </w:r>
          </w:p>
        </w:tc>
      </w:tr>
      <w:tr w:rsidR="003F1E27" w14:paraId="5256BA1B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569B36F9" w14:textId="77777777" w:rsidR="003F1E27" w:rsidRDefault="003F1E27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数据频率</w:t>
            </w:r>
          </w:p>
        </w:tc>
        <w:tc>
          <w:tcPr>
            <w:tcW w:w="7210" w:type="dxa"/>
          </w:tcPr>
          <w:p w14:paraId="1B98DCAE" w14:textId="77777777" w:rsidR="003F1E27" w:rsidRDefault="003F1E27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</w:t>
            </w:r>
            <w:r>
              <w:rPr>
                <w:rFonts w:ascii="宋体" w:hAnsi="宋体" w:cs="宋体"/>
              </w:rPr>
              <w:t>按需发布</w:t>
            </w:r>
          </w:p>
        </w:tc>
      </w:tr>
      <w:tr w:rsidR="00B95FAC" w14:paraId="7B0B3D1C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642E6ECE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210" w:type="dxa"/>
          </w:tcPr>
          <w:p w14:paraId="645DBC3C" w14:textId="77777777" w:rsidR="00B95FAC" w:rsidRDefault="003F1E2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</w:t>
            </w:r>
            <w:r w:rsidR="00C44A8F">
              <w:rPr>
                <w:rFonts w:ascii="宋体" w:hAnsi="宋体" w:cs="宋体"/>
              </w:rPr>
              <w:t>下发</w:t>
            </w:r>
            <w:r w:rsidR="00C44A8F">
              <w:rPr>
                <w:rFonts w:ascii="宋体" w:hAnsi="宋体" w:cs="宋体" w:hint="eastAsia"/>
              </w:rPr>
              <w:t>校</w:t>
            </w:r>
            <w:proofErr w:type="gramStart"/>
            <w:r w:rsidR="00C44A8F">
              <w:rPr>
                <w:rFonts w:ascii="宋体" w:hAnsi="宋体" w:cs="宋体" w:hint="eastAsia"/>
              </w:rPr>
              <w:t>时数据</w:t>
            </w:r>
            <w:proofErr w:type="gramEnd"/>
          </w:p>
        </w:tc>
      </w:tr>
      <w:tr w:rsidR="00B95FAC" w14:paraId="660481D4" w14:textId="77777777">
        <w:trPr>
          <w:jc w:val="center"/>
        </w:trPr>
        <w:tc>
          <w:tcPr>
            <w:tcW w:w="8500" w:type="dxa"/>
            <w:gridSpan w:val="2"/>
            <w:shd w:val="clear" w:color="auto" w:fill="D9D9D9"/>
          </w:tcPr>
          <w:p w14:paraId="793449EA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54619D3B" w14:textId="77777777">
        <w:trPr>
          <w:jc w:val="center"/>
        </w:trPr>
        <w:tc>
          <w:tcPr>
            <w:tcW w:w="8500" w:type="dxa"/>
            <w:gridSpan w:val="2"/>
            <w:shd w:val="clear" w:color="auto" w:fill="auto"/>
          </w:tcPr>
          <w:p w14:paraId="55F58A8A" w14:textId="77777777" w:rsidR="00B95FAC" w:rsidRDefault="00B95FAC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  <w:tbl>
            <w:tblPr>
              <w:tblW w:w="7246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1275"/>
              <w:gridCol w:w="993"/>
              <w:gridCol w:w="2268"/>
              <w:gridCol w:w="1275"/>
            </w:tblGrid>
            <w:tr w:rsidR="00B95FAC" w14:paraId="1E182EE9" w14:textId="77777777">
              <w:trPr>
                <w:trHeight w:val="330"/>
              </w:trPr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47D0B8E2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数据内容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2D518D65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2CAA269F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字节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16986DD1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偏移量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70B9AC69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数据内容</w:t>
                  </w:r>
                </w:p>
              </w:tc>
            </w:tr>
            <w:tr w:rsidR="00B95FAC" w14:paraId="30658862" w14:textId="77777777">
              <w:trPr>
                <w:trHeight w:val="345"/>
              </w:trPr>
              <w:tc>
                <w:tcPr>
                  <w:tcW w:w="14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CC5060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秒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344166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BDCDAE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886E11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F3648E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秒</w:t>
                  </w:r>
                </w:p>
              </w:tc>
            </w:tr>
            <w:tr w:rsidR="00B95FAC" w14:paraId="448D60DC" w14:textId="77777777">
              <w:trPr>
                <w:trHeight w:val="345"/>
              </w:trPr>
              <w:tc>
                <w:tcPr>
                  <w:tcW w:w="143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2DE78D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分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18DECA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27F208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E7CE01F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AEB61E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分</w:t>
                  </w:r>
                </w:p>
              </w:tc>
            </w:tr>
            <w:tr w:rsidR="00B95FAC" w14:paraId="39EF53CE" w14:textId="77777777">
              <w:trPr>
                <w:trHeight w:val="345"/>
              </w:trPr>
              <w:tc>
                <w:tcPr>
                  <w:tcW w:w="143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C9A817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428833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6FBA29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145821F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9DC730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</w:t>
                  </w:r>
                </w:p>
              </w:tc>
            </w:tr>
            <w:tr w:rsidR="00B95FAC" w14:paraId="53881FE6" w14:textId="77777777">
              <w:trPr>
                <w:trHeight w:val="345"/>
              </w:trPr>
              <w:tc>
                <w:tcPr>
                  <w:tcW w:w="143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6ED7BC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星期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570F3B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F00C4B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148C7C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5E58FA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星期</w:t>
                  </w:r>
                </w:p>
              </w:tc>
            </w:tr>
            <w:tr w:rsidR="00B95FAC" w14:paraId="6EE01CB9" w14:textId="77777777">
              <w:trPr>
                <w:trHeight w:val="345"/>
              </w:trPr>
              <w:tc>
                <w:tcPr>
                  <w:tcW w:w="143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3C936C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日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F05A0C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BB4099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A9F6F0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73285C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日</w:t>
                  </w:r>
                </w:p>
              </w:tc>
            </w:tr>
            <w:tr w:rsidR="00B95FAC" w14:paraId="3AF5F3B2" w14:textId="77777777">
              <w:trPr>
                <w:trHeight w:val="345"/>
              </w:trPr>
              <w:tc>
                <w:tcPr>
                  <w:tcW w:w="143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BAD41A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月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67BCB0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BEA492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BC5FD0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B48242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月</w:t>
                  </w:r>
                </w:p>
              </w:tc>
            </w:tr>
            <w:tr w:rsidR="00B95FAC" w14:paraId="24C71B55" w14:textId="77777777">
              <w:trPr>
                <w:trHeight w:val="345"/>
              </w:trPr>
              <w:tc>
                <w:tcPr>
                  <w:tcW w:w="14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92C5B7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年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B7ACFD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741F87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EA7209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2594B8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年</w:t>
                  </w:r>
                </w:p>
              </w:tc>
            </w:tr>
          </w:tbl>
          <w:p w14:paraId="0570401C" w14:textId="77777777" w:rsidR="00B95FAC" w:rsidDel="00E23CD7" w:rsidRDefault="00B95FAC">
            <w:pPr>
              <w:pStyle w:val="a9"/>
              <w:spacing w:line="240" w:lineRule="auto"/>
              <w:jc w:val="center"/>
              <w:rPr>
                <w:del w:id="615" w:author="张 瑞" w:date="2019-04-11T17:42:00Z"/>
                <w:rFonts w:ascii="宋体" w:hAnsi="宋体" w:cs="宋体"/>
                <w:szCs w:val="21"/>
              </w:rPr>
            </w:pPr>
          </w:p>
          <w:p w14:paraId="3E581670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</w:tbl>
    <w:p w14:paraId="3FD9B268" w14:textId="77777777" w:rsidR="00B95FAC" w:rsidRDefault="00C44A8F">
      <w:pPr>
        <w:pStyle w:val="2"/>
      </w:pPr>
      <w:bookmarkStart w:id="616" w:name="_Toc467679746"/>
      <w:r>
        <w:rPr>
          <w:rFonts w:hint="eastAsia"/>
        </w:rPr>
        <w:t>2.16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端控制</w:t>
      </w:r>
      <w:proofErr w:type="gramEnd"/>
      <w:r>
        <w:rPr>
          <w:rFonts w:hint="eastAsia"/>
        </w:rPr>
        <w:t>命令下发</w:t>
      </w:r>
      <w:bookmarkEnd w:id="616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B95FAC" w14:paraId="2459A9AE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1D9E0EAF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210" w:type="dxa"/>
            <w:vAlign w:val="center"/>
          </w:tcPr>
          <w:p w14:paraId="53A60D50" w14:textId="77777777" w:rsidR="00B95FAC" w:rsidRDefault="00C44A8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0x80</w:t>
            </w:r>
          </w:p>
        </w:tc>
      </w:tr>
      <w:tr w:rsidR="00B95FAC" w14:paraId="624A48DD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1ECF361B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210" w:type="dxa"/>
            <w:vAlign w:val="center"/>
          </w:tcPr>
          <w:p w14:paraId="0E5B5EA3" w14:textId="77777777" w:rsidR="00B95FAC" w:rsidRDefault="00C44A8F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</w:tr>
      <w:tr w:rsidR="00B95FAC" w14:paraId="3862FAF0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56DA2239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接口流程图</w:t>
            </w:r>
          </w:p>
        </w:tc>
        <w:tc>
          <w:tcPr>
            <w:tcW w:w="7210" w:type="dxa"/>
          </w:tcPr>
          <w:p w14:paraId="095FB9AE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7334A2" w14:paraId="55D28402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4841A1E7" w14:textId="77777777" w:rsidR="007334A2" w:rsidRDefault="007334A2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接口方式</w:t>
            </w:r>
          </w:p>
        </w:tc>
        <w:tc>
          <w:tcPr>
            <w:tcW w:w="7210" w:type="dxa"/>
          </w:tcPr>
          <w:p w14:paraId="18ECF728" w14:textId="77777777" w:rsidR="007334A2" w:rsidRDefault="007334A2" w:rsidP="00225834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云平台发布，集中器订阅</w:t>
            </w:r>
          </w:p>
        </w:tc>
      </w:tr>
      <w:tr w:rsidR="007334A2" w14:paraId="4D9D1AE3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081F2FB3" w14:textId="77777777" w:rsidR="007334A2" w:rsidRDefault="007334A2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数据流向</w:t>
            </w:r>
          </w:p>
        </w:tc>
        <w:tc>
          <w:tcPr>
            <w:tcW w:w="7210" w:type="dxa"/>
          </w:tcPr>
          <w:p w14:paraId="2F7599E1" w14:textId="77777777" w:rsidR="007334A2" w:rsidRDefault="007334A2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云平台-&gt;集中器</w:t>
            </w:r>
          </w:p>
        </w:tc>
      </w:tr>
      <w:tr w:rsidR="007334A2" w14:paraId="59DDBCDC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1F1D619D" w14:textId="77777777" w:rsidR="007334A2" w:rsidRDefault="007334A2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数据频率</w:t>
            </w:r>
          </w:p>
        </w:tc>
        <w:tc>
          <w:tcPr>
            <w:tcW w:w="7210" w:type="dxa"/>
          </w:tcPr>
          <w:p w14:paraId="45369422" w14:textId="77777777" w:rsidR="007334A2" w:rsidRDefault="007334A2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</w:t>
            </w:r>
            <w:r>
              <w:rPr>
                <w:rFonts w:ascii="宋体" w:hAnsi="宋体" w:cs="宋体"/>
              </w:rPr>
              <w:t>按需发布</w:t>
            </w:r>
          </w:p>
        </w:tc>
      </w:tr>
      <w:tr w:rsidR="00B95FAC" w14:paraId="69C2F49A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2AA31BF7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210" w:type="dxa"/>
          </w:tcPr>
          <w:p w14:paraId="4E74969D" w14:textId="77777777" w:rsidR="00B95FAC" w:rsidRDefault="007334A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</w:t>
            </w:r>
            <w:r w:rsidR="00C44A8F">
              <w:rPr>
                <w:rFonts w:ascii="宋体" w:hAnsi="宋体" w:cs="宋体"/>
              </w:rPr>
              <w:t>下</w:t>
            </w:r>
            <w:r w:rsidR="00C44A8F">
              <w:rPr>
                <w:rFonts w:ascii="宋体" w:hAnsi="宋体" w:cs="宋体" w:hint="eastAsia"/>
              </w:rPr>
              <w:t>控制命令</w:t>
            </w:r>
          </w:p>
        </w:tc>
      </w:tr>
      <w:tr w:rsidR="00B95FAC" w14:paraId="5344DF0A" w14:textId="77777777">
        <w:trPr>
          <w:jc w:val="center"/>
        </w:trPr>
        <w:tc>
          <w:tcPr>
            <w:tcW w:w="8500" w:type="dxa"/>
            <w:gridSpan w:val="2"/>
            <w:shd w:val="clear" w:color="auto" w:fill="D9D9D9"/>
          </w:tcPr>
          <w:p w14:paraId="772EA38A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55825773" w14:textId="77777777">
        <w:trPr>
          <w:jc w:val="center"/>
        </w:trPr>
        <w:tc>
          <w:tcPr>
            <w:tcW w:w="8500" w:type="dxa"/>
            <w:gridSpan w:val="2"/>
            <w:shd w:val="clear" w:color="auto" w:fill="auto"/>
          </w:tcPr>
          <w:p w14:paraId="142D70DB" w14:textId="77777777" w:rsidR="00B95FAC" w:rsidRDefault="00B95FAC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  <w:p w14:paraId="2E4F3C74" w14:textId="77777777" w:rsidR="00B95FAC" w:rsidRDefault="00C44A8F">
            <w:pPr>
              <w:rPr>
                <w:rFonts w:ascii="微软雅黑" w:eastAsia="微软雅黑" w:hAnsi="微软雅黑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/>
                <w:shd w:val="clear" w:color="auto" w:fill="FFFFFF"/>
              </w:rPr>
              <w:t>x01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：请求</w:t>
            </w:r>
            <w:r>
              <w:rPr>
                <w:rFonts w:ascii="微软雅黑" w:eastAsia="微软雅黑" w:hAnsi="微软雅黑"/>
                <w:shd w:val="clear" w:color="auto" w:fill="FFFFFF"/>
              </w:rPr>
              <w:t>告警参数</w:t>
            </w:r>
          </w:p>
          <w:p w14:paraId="30CEFF24" w14:textId="77777777" w:rsidR="00B95FAC" w:rsidRDefault="00C44A8F">
            <w:pPr>
              <w:rPr>
                <w:rFonts w:ascii="微软雅黑" w:eastAsia="微软雅黑" w:hAnsi="微软雅黑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/>
                <w:shd w:val="clear" w:color="auto" w:fill="FFFFFF"/>
              </w:rPr>
              <w:t>x02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：请求</w:t>
            </w:r>
            <w:r>
              <w:rPr>
                <w:rFonts w:ascii="微软雅黑" w:eastAsia="微软雅黑" w:hAnsi="微软雅黑"/>
                <w:shd w:val="clear" w:color="auto" w:fill="FFFFFF"/>
              </w:rPr>
              <w:t>配置参数</w:t>
            </w:r>
          </w:p>
          <w:p w14:paraId="101EC91E" w14:textId="77777777" w:rsidR="00B95FAC" w:rsidRDefault="00C44A8F">
            <w:pPr>
              <w:rPr>
                <w:rFonts w:ascii="微软雅黑" w:eastAsia="微软雅黑" w:hAnsi="微软雅黑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0x</w:t>
            </w:r>
            <w:r>
              <w:rPr>
                <w:rFonts w:ascii="微软雅黑" w:eastAsia="微软雅黑" w:hAnsi="微软雅黑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3：请求</w:t>
            </w:r>
            <w:r w:rsidR="005A1445">
              <w:rPr>
                <w:rFonts w:ascii="微软雅黑" w:eastAsia="微软雅黑" w:hAnsi="微软雅黑" w:hint="eastAsia"/>
                <w:shd w:val="clear" w:color="auto" w:fill="FFFFFF"/>
              </w:rPr>
              <w:t>集中器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时间</w:t>
            </w:r>
          </w:p>
          <w:p w14:paraId="081650DB" w14:textId="77777777" w:rsidR="00B95FAC" w:rsidRDefault="00C44A8F">
            <w:pPr>
              <w:rPr>
                <w:rFonts w:ascii="微软雅黑" w:eastAsia="微软雅黑" w:hAnsi="微软雅黑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0x04：请求时段预约方案</w:t>
            </w:r>
          </w:p>
          <w:p w14:paraId="5B288393" w14:textId="77777777" w:rsidR="00B95FAC" w:rsidRDefault="00C44A8F">
            <w:pPr>
              <w:rPr>
                <w:rFonts w:ascii="微软雅黑" w:eastAsia="微软雅黑" w:hAnsi="微软雅黑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0x05：请求星期预约方案</w:t>
            </w:r>
          </w:p>
          <w:p w14:paraId="3C4C8A13" w14:textId="77777777" w:rsidR="00B95FAC" w:rsidRDefault="00C44A8F">
            <w:pPr>
              <w:rPr>
                <w:rFonts w:ascii="微软雅黑" w:eastAsia="微软雅黑" w:hAnsi="微软雅黑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0x06：请求当前电量</w:t>
            </w:r>
          </w:p>
          <w:p w14:paraId="5F59D56A" w14:textId="77777777" w:rsidR="00B95FAC" w:rsidRDefault="00C44A8F">
            <w:pPr>
              <w:rPr>
                <w:rFonts w:ascii="微软雅黑" w:eastAsia="微软雅黑" w:hAnsi="微软雅黑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0x07：清除电量</w:t>
            </w:r>
          </w:p>
          <w:p w14:paraId="145D2D89" w14:textId="77777777" w:rsidR="00B95FAC" w:rsidRDefault="00C44A8F">
            <w:pPr>
              <w:rPr>
                <w:rFonts w:ascii="微软雅黑" w:eastAsia="微软雅黑" w:hAnsi="微软雅黑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lastRenderedPageBreak/>
              <w:t>0x</w:t>
            </w:r>
            <w:r>
              <w:rPr>
                <w:rFonts w:ascii="微软雅黑" w:eastAsia="微软雅黑" w:hAnsi="微软雅黑"/>
                <w:shd w:val="clear" w:color="auto" w:fill="FFFFFF"/>
              </w:rPr>
              <w:t>11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：</w:t>
            </w:r>
            <w:r w:rsidR="005C3139">
              <w:rPr>
                <w:rFonts w:ascii="微软雅黑" w:eastAsia="微软雅黑" w:hAnsi="微软雅黑" w:hint="eastAsia"/>
                <w:shd w:val="clear" w:color="auto" w:fill="FFFFFF"/>
              </w:rPr>
              <w:t>集中器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停止控制</w:t>
            </w:r>
          </w:p>
          <w:p w14:paraId="55A89512" w14:textId="77777777" w:rsidR="00B95FAC" w:rsidRDefault="00C44A8F">
            <w:pPr>
              <w:rPr>
                <w:rFonts w:ascii="微软雅黑" w:eastAsia="微软雅黑" w:hAnsi="微软雅黑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0x12：</w:t>
            </w:r>
            <w:r w:rsidR="005C3139">
              <w:rPr>
                <w:rFonts w:ascii="微软雅黑" w:eastAsia="微软雅黑" w:hAnsi="微软雅黑" w:hint="eastAsia"/>
                <w:shd w:val="clear" w:color="auto" w:fill="FFFFFF"/>
              </w:rPr>
              <w:t>集中器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启动</w:t>
            </w:r>
          </w:p>
          <w:p w14:paraId="3F6BA523" w14:textId="77777777" w:rsidR="00B95FAC" w:rsidRDefault="00C44A8F">
            <w:pPr>
              <w:rPr>
                <w:rFonts w:ascii="微软雅黑" w:eastAsia="微软雅黑" w:hAnsi="微软雅黑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0x</w:t>
            </w:r>
            <w:r>
              <w:rPr>
                <w:rFonts w:ascii="微软雅黑" w:eastAsia="微软雅黑" w:hAnsi="微软雅黑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3：停止当天预约</w:t>
            </w:r>
          </w:p>
          <w:p w14:paraId="1FAB0223" w14:textId="77777777" w:rsidR="00B95FAC" w:rsidRDefault="00C44A8F">
            <w:pPr>
              <w:rPr>
                <w:rFonts w:ascii="微软雅黑" w:eastAsia="微软雅黑" w:hAnsi="微软雅黑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0x</w:t>
            </w:r>
            <w:r>
              <w:rPr>
                <w:rFonts w:ascii="微软雅黑" w:eastAsia="微软雅黑" w:hAnsi="微软雅黑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4：恢复当天预约</w:t>
            </w:r>
          </w:p>
          <w:p w14:paraId="7E7DCB0F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  <w:p w14:paraId="3AE3F031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</w:tbl>
    <w:p w14:paraId="0461B3D8" w14:textId="77777777" w:rsidR="00B95FAC" w:rsidRDefault="00C44A8F">
      <w:pPr>
        <w:pStyle w:val="2"/>
      </w:pPr>
      <w:r>
        <w:rPr>
          <w:rFonts w:hint="eastAsia"/>
        </w:rPr>
        <w:lastRenderedPageBreak/>
        <w:t>2.17</w:t>
      </w:r>
      <w:r>
        <w:rPr>
          <w:rFonts w:hint="eastAsia"/>
        </w:rPr>
        <w:t>电量定时上报时间下发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7210"/>
      </w:tblGrid>
      <w:tr w:rsidR="00B95FAC" w14:paraId="461C9768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333D0983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操作码</w:t>
            </w:r>
          </w:p>
        </w:tc>
        <w:tc>
          <w:tcPr>
            <w:tcW w:w="7210" w:type="dxa"/>
            <w:vAlign w:val="center"/>
          </w:tcPr>
          <w:p w14:paraId="47A2A83A" w14:textId="77777777" w:rsidR="00B95FAC" w:rsidRDefault="00C44A8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0x85</w:t>
            </w:r>
          </w:p>
        </w:tc>
      </w:tr>
      <w:tr w:rsidR="00B95FAC" w14:paraId="4F6FEE51" w14:textId="77777777">
        <w:trPr>
          <w:trHeight w:val="90"/>
          <w:jc w:val="center"/>
        </w:trPr>
        <w:tc>
          <w:tcPr>
            <w:tcW w:w="1290" w:type="dxa"/>
            <w:shd w:val="clear" w:color="auto" w:fill="D9D9D9"/>
          </w:tcPr>
          <w:p w14:paraId="51E93E8E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</w:t>
            </w:r>
            <w:r>
              <w:rPr>
                <w:rFonts w:ascii="宋体" w:hAnsi="宋体" w:cs="宋体"/>
                <w:b/>
                <w:szCs w:val="21"/>
              </w:rPr>
              <w:t>长度</w:t>
            </w:r>
          </w:p>
        </w:tc>
        <w:tc>
          <w:tcPr>
            <w:tcW w:w="7210" w:type="dxa"/>
            <w:vAlign w:val="center"/>
          </w:tcPr>
          <w:p w14:paraId="7C11BC40" w14:textId="77777777" w:rsidR="00B95FAC" w:rsidRDefault="00C44A8F">
            <w:pPr>
              <w:tabs>
                <w:tab w:val="left" w:pos="434"/>
              </w:tabs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</w:tr>
      <w:tr w:rsidR="00B95FAC" w14:paraId="13E4BA45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14167810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接口流程图</w:t>
            </w:r>
          </w:p>
        </w:tc>
        <w:tc>
          <w:tcPr>
            <w:tcW w:w="7210" w:type="dxa"/>
          </w:tcPr>
          <w:p w14:paraId="3D08C119" w14:textId="77777777" w:rsidR="00B95FAC" w:rsidRDefault="00B95FA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AD34D9" w14:paraId="289354F9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48CAA8E8" w14:textId="77777777" w:rsidR="00AD34D9" w:rsidRDefault="00AD34D9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接口方式</w:t>
            </w:r>
          </w:p>
        </w:tc>
        <w:tc>
          <w:tcPr>
            <w:tcW w:w="7210" w:type="dxa"/>
          </w:tcPr>
          <w:p w14:paraId="21BE9CD5" w14:textId="77777777" w:rsidR="00AD34D9" w:rsidRDefault="00AD34D9" w:rsidP="00225834">
            <w:pPr>
              <w:pStyle w:val="a9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云平台发布，集中器订阅</w:t>
            </w:r>
          </w:p>
        </w:tc>
      </w:tr>
      <w:tr w:rsidR="00AD34D9" w14:paraId="67481540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372F93C6" w14:textId="77777777" w:rsidR="00AD34D9" w:rsidRDefault="00AD34D9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数据流向</w:t>
            </w:r>
          </w:p>
        </w:tc>
        <w:tc>
          <w:tcPr>
            <w:tcW w:w="7210" w:type="dxa"/>
          </w:tcPr>
          <w:p w14:paraId="3744D910" w14:textId="77777777" w:rsidR="00AD34D9" w:rsidRDefault="00AD34D9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云平台-&gt;集中器</w:t>
            </w:r>
          </w:p>
        </w:tc>
      </w:tr>
      <w:tr w:rsidR="00AD34D9" w14:paraId="1EBF9C7D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53641B4E" w14:textId="77777777" w:rsidR="00AD34D9" w:rsidRDefault="00AD34D9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数据频率</w:t>
            </w:r>
          </w:p>
        </w:tc>
        <w:tc>
          <w:tcPr>
            <w:tcW w:w="7210" w:type="dxa"/>
          </w:tcPr>
          <w:p w14:paraId="42785E1F" w14:textId="77777777" w:rsidR="00AD34D9" w:rsidRDefault="00AD34D9" w:rsidP="002258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</w:t>
            </w:r>
            <w:r>
              <w:rPr>
                <w:rFonts w:ascii="宋体" w:hAnsi="宋体" w:cs="宋体"/>
              </w:rPr>
              <w:t>按需发布</w:t>
            </w:r>
          </w:p>
        </w:tc>
      </w:tr>
      <w:tr w:rsidR="00B95FAC" w14:paraId="7A0DBDC9" w14:textId="77777777">
        <w:trPr>
          <w:jc w:val="center"/>
        </w:trPr>
        <w:tc>
          <w:tcPr>
            <w:tcW w:w="1290" w:type="dxa"/>
            <w:shd w:val="clear" w:color="auto" w:fill="D9D9D9"/>
          </w:tcPr>
          <w:p w14:paraId="37E316FE" w14:textId="77777777" w:rsidR="00B95FAC" w:rsidRDefault="00C44A8F">
            <w:pPr>
              <w:pStyle w:val="a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接口描述</w:t>
            </w:r>
          </w:p>
        </w:tc>
        <w:tc>
          <w:tcPr>
            <w:tcW w:w="7210" w:type="dxa"/>
          </w:tcPr>
          <w:p w14:paraId="1DF5CEDD" w14:textId="77777777" w:rsidR="00B95FAC" w:rsidRDefault="00D773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云平台</w:t>
            </w:r>
            <w:r w:rsidR="00C44A8F">
              <w:rPr>
                <w:rFonts w:ascii="宋体" w:hAnsi="宋体" w:cs="宋体"/>
              </w:rPr>
              <w:t>下发</w:t>
            </w:r>
            <w:r w:rsidR="00C44A8F">
              <w:rPr>
                <w:rFonts w:ascii="宋体" w:hAnsi="宋体" w:cs="宋体" w:hint="eastAsia"/>
              </w:rPr>
              <w:t>电量定时上报时间数据</w:t>
            </w:r>
          </w:p>
        </w:tc>
      </w:tr>
      <w:tr w:rsidR="00B95FAC" w14:paraId="5DC2D7D5" w14:textId="77777777">
        <w:trPr>
          <w:jc w:val="center"/>
        </w:trPr>
        <w:tc>
          <w:tcPr>
            <w:tcW w:w="8500" w:type="dxa"/>
            <w:gridSpan w:val="2"/>
            <w:shd w:val="clear" w:color="auto" w:fill="D9D9D9"/>
          </w:tcPr>
          <w:p w14:paraId="7C36CF7D" w14:textId="77777777" w:rsidR="00B95FAC" w:rsidRDefault="00C44A8F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目标</w:t>
            </w:r>
            <w:r>
              <w:rPr>
                <w:rFonts w:ascii="宋体" w:hAnsi="宋体" w:cs="宋体"/>
                <w:b/>
                <w:szCs w:val="21"/>
              </w:rPr>
              <w:t>数据区</w:t>
            </w:r>
            <w:r>
              <w:rPr>
                <w:rFonts w:ascii="宋体" w:hAnsi="宋体" w:cs="宋体" w:hint="eastAsia"/>
                <w:b/>
                <w:szCs w:val="21"/>
              </w:rPr>
              <w:t>参数定义</w:t>
            </w:r>
          </w:p>
        </w:tc>
      </w:tr>
      <w:tr w:rsidR="00B95FAC" w14:paraId="575C257B" w14:textId="77777777">
        <w:trPr>
          <w:jc w:val="center"/>
        </w:trPr>
        <w:tc>
          <w:tcPr>
            <w:tcW w:w="8500" w:type="dxa"/>
            <w:gridSpan w:val="2"/>
            <w:shd w:val="clear" w:color="auto" w:fill="auto"/>
          </w:tcPr>
          <w:p w14:paraId="16DEF61A" w14:textId="77777777" w:rsidR="00B95FAC" w:rsidRDefault="00B95FAC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  <w:tbl>
            <w:tblPr>
              <w:tblW w:w="7246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1275"/>
              <w:gridCol w:w="993"/>
              <w:gridCol w:w="2268"/>
              <w:gridCol w:w="1275"/>
            </w:tblGrid>
            <w:tr w:rsidR="00B95FAC" w14:paraId="345B2292" w14:textId="77777777">
              <w:trPr>
                <w:trHeight w:val="330"/>
              </w:trPr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0293F042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数据内容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0074B8EC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18E6D7E8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字节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6AF5A328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偏移量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</w:tcPr>
                <w:p w14:paraId="6C813856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数据内容</w:t>
                  </w:r>
                </w:p>
              </w:tc>
            </w:tr>
            <w:tr w:rsidR="00B95FAC" w14:paraId="4CBF8601" w14:textId="77777777">
              <w:trPr>
                <w:trHeight w:val="345"/>
              </w:trPr>
              <w:tc>
                <w:tcPr>
                  <w:tcW w:w="14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4A0119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秒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D18EF8D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AADB67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5AFB677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F7C7F9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秒</w:t>
                  </w:r>
                </w:p>
              </w:tc>
            </w:tr>
            <w:tr w:rsidR="00B95FAC" w14:paraId="731BDB42" w14:textId="77777777">
              <w:trPr>
                <w:trHeight w:val="345"/>
              </w:trPr>
              <w:tc>
                <w:tcPr>
                  <w:tcW w:w="143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84B970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分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CAFF2B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ABC34E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704109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7BB001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分</w:t>
                  </w:r>
                </w:p>
              </w:tc>
            </w:tr>
            <w:tr w:rsidR="00B95FAC" w14:paraId="00881515" w14:textId="77777777">
              <w:trPr>
                <w:trHeight w:val="345"/>
              </w:trPr>
              <w:tc>
                <w:tcPr>
                  <w:tcW w:w="143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B760B6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05ED60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U08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704BBF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116D05A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43F12D" w14:textId="77777777" w:rsidR="00B95FAC" w:rsidRDefault="00C44A8F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</w:t>
                  </w:r>
                </w:p>
              </w:tc>
            </w:tr>
          </w:tbl>
          <w:p w14:paraId="7F9D6FE9" w14:textId="77777777" w:rsidR="00B95FAC" w:rsidRDefault="00B95FAC">
            <w:pPr>
              <w:pStyle w:val="a9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  <w:p w14:paraId="55DB4112" w14:textId="77777777" w:rsidR="00B95FAC" w:rsidRDefault="00B95FAC">
            <w:pPr>
              <w:pStyle w:val="a9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</w:tbl>
    <w:p w14:paraId="0516C6A4" w14:textId="77777777" w:rsidR="00B95FAC" w:rsidRDefault="00B95FAC">
      <w:pPr>
        <w:tabs>
          <w:tab w:val="left" w:pos="5286"/>
        </w:tabs>
      </w:pPr>
    </w:p>
    <w:p w14:paraId="55CF24B8" w14:textId="77777777" w:rsidR="00944315" w:rsidRDefault="00944315" w:rsidP="00944315">
      <w:pPr>
        <w:pStyle w:val="2"/>
        <w:rPr>
          <w:ins w:id="617" w:author="Windows 用户" w:date="2019-04-04T16:29:00Z"/>
        </w:rPr>
      </w:pPr>
      <w:ins w:id="618" w:author="Windows 用户" w:date="2019-04-04T16:29:00Z">
        <w:r>
          <w:rPr>
            <w:rFonts w:hint="eastAsia"/>
          </w:rPr>
          <w:t>2.17</w:t>
        </w:r>
        <w:r>
          <w:rPr>
            <w:rFonts w:hint="eastAsia"/>
          </w:rPr>
          <w:t>服务端升级指令下发</w:t>
        </w:r>
      </w:ins>
    </w:p>
    <w:p w14:paraId="06C087F4" w14:textId="77777777" w:rsidR="00DD21F2" w:rsidRDefault="00DD21F2" w:rsidP="00944315">
      <w:pPr>
        <w:pStyle w:val="a9"/>
        <w:spacing w:line="240" w:lineRule="auto"/>
        <w:rPr>
          <w:ins w:id="619" w:author="Windows 用户" w:date="2019-04-04T16:46:00Z"/>
        </w:rPr>
      </w:pPr>
      <w:ins w:id="620" w:author="Windows 用户" w:date="2019-04-04T16:46:00Z">
        <w:r>
          <w:rPr>
            <w:rFonts w:hint="eastAsia"/>
          </w:rPr>
          <w:t>0x8F</w:t>
        </w:r>
      </w:ins>
    </w:p>
    <w:p w14:paraId="232C5EB4" w14:textId="77777777" w:rsidR="00944315" w:rsidRDefault="00944315" w:rsidP="00944315">
      <w:pPr>
        <w:pStyle w:val="a9"/>
        <w:spacing w:line="240" w:lineRule="auto"/>
        <w:rPr>
          <w:ins w:id="621" w:author="Windows 用户" w:date="2019-04-04T16:29:00Z"/>
        </w:rPr>
      </w:pPr>
      <w:ins w:id="622" w:author="Windows 用户" w:date="2019-04-04T16:29:00Z">
        <w:r>
          <w:rPr>
            <w:rFonts w:hint="eastAsia"/>
          </w:rPr>
          <w:t>参考《</w:t>
        </w:r>
        <w:r w:rsidRPr="00CA36B0">
          <w:rPr>
            <w:rFonts w:hint="eastAsia"/>
          </w:rPr>
          <w:t>智慧路灯集中器控制</w:t>
        </w:r>
        <w:r w:rsidRPr="00CA36B0">
          <w:rPr>
            <w:rFonts w:hint="eastAsia"/>
          </w:rPr>
          <w:t xml:space="preserve"> OTA</w:t>
        </w:r>
        <w:r w:rsidRPr="00CA36B0">
          <w:rPr>
            <w:rFonts w:hint="eastAsia"/>
          </w:rPr>
          <w:t>升级接口规范</w:t>
        </w:r>
        <w:r>
          <w:rPr>
            <w:rFonts w:hint="eastAsia"/>
          </w:rPr>
          <w:t>Vxxx</w:t>
        </w:r>
        <w:r w:rsidRPr="00CA36B0">
          <w:rPr>
            <w:rFonts w:hint="eastAsia"/>
          </w:rPr>
          <w:t>.docx</w:t>
        </w:r>
        <w:r>
          <w:rPr>
            <w:rFonts w:hint="eastAsia"/>
          </w:rPr>
          <w:t>》文档。</w:t>
        </w:r>
      </w:ins>
    </w:p>
    <w:p w14:paraId="7839E8AB" w14:textId="77777777" w:rsidR="00DF0595" w:rsidRPr="00944315" w:rsidRDefault="00DF0595">
      <w:pPr>
        <w:tabs>
          <w:tab w:val="left" w:pos="5286"/>
        </w:tabs>
      </w:pPr>
    </w:p>
    <w:p w14:paraId="609FDAAF" w14:textId="77777777" w:rsidR="00DF0595" w:rsidRDefault="00DF0595">
      <w:pPr>
        <w:tabs>
          <w:tab w:val="left" w:pos="5286"/>
        </w:tabs>
      </w:pPr>
    </w:p>
    <w:p w14:paraId="6F95616F" w14:textId="77777777" w:rsidR="00DF0595" w:rsidRDefault="00DF0595">
      <w:pPr>
        <w:tabs>
          <w:tab w:val="left" w:pos="5286"/>
        </w:tabs>
      </w:pPr>
    </w:p>
    <w:p w14:paraId="50C7D4D0" w14:textId="77777777" w:rsidR="00DF0595" w:rsidRDefault="00DF0595" w:rsidP="00DF059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修订日志</w:t>
      </w:r>
    </w:p>
    <w:tbl>
      <w:tblPr>
        <w:tblStyle w:val="af0"/>
        <w:tblW w:w="8867" w:type="dxa"/>
        <w:tblInd w:w="-173" w:type="dxa"/>
        <w:tblLayout w:type="fixed"/>
        <w:tblLook w:val="04A0" w:firstRow="1" w:lastRow="0" w:firstColumn="1" w:lastColumn="0" w:noHBand="0" w:noVBand="1"/>
      </w:tblPr>
      <w:tblGrid>
        <w:gridCol w:w="852"/>
        <w:gridCol w:w="5719"/>
        <w:gridCol w:w="1141"/>
        <w:gridCol w:w="1155"/>
      </w:tblGrid>
      <w:tr w:rsidR="00DF0595" w14:paraId="322FA95E" w14:textId="77777777" w:rsidTr="008A7FA3">
        <w:tc>
          <w:tcPr>
            <w:tcW w:w="852" w:type="dxa"/>
          </w:tcPr>
          <w:p w14:paraId="1D3C0236" w14:textId="77777777" w:rsidR="00DF0595" w:rsidRDefault="00DF0595" w:rsidP="008A7FA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719" w:type="dxa"/>
          </w:tcPr>
          <w:p w14:paraId="222D9282" w14:textId="77777777" w:rsidR="00DF0595" w:rsidRDefault="00DF0595" w:rsidP="008A7FA3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141" w:type="dxa"/>
          </w:tcPr>
          <w:p w14:paraId="495A443E" w14:textId="77777777" w:rsidR="00DF0595" w:rsidRDefault="00DF0595" w:rsidP="008A7FA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55" w:type="dxa"/>
          </w:tcPr>
          <w:p w14:paraId="26F8CF26" w14:textId="77777777" w:rsidR="00DF0595" w:rsidRDefault="00DF0595" w:rsidP="008A7FA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A1711A" w14:paraId="0B446655" w14:textId="77777777" w:rsidTr="008A7FA3">
        <w:tc>
          <w:tcPr>
            <w:tcW w:w="852" w:type="dxa"/>
          </w:tcPr>
          <w:p w14:paraId="69813657" w14:textId="77777777" w:rsidR="00A1711A" w:rsidRDefault="00A1711A" w:rsidP="008A7F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19" w:type="dxa"/>
          </w:tcPr>
          <w:p w14:paraId="1D0E947B" w14:textId="77777777" w:rsidR="00A1711A" w:rsidRDefault="00B610B8" w:rsidP="008A7FA3">
            <w:r>
              <w:rPr>
                <w:rFonts w:hint="eastAsia"/>
              </w:rPr>
              <w:t>按评审意见交流后修改</w:t>
            </w:r>
          </w:p>
        </w:tc>
        <w:tc>
          <w:tcPr>
            <w:tcW w:w="1141" w:type="dxa"/>
          </w:tcPr>
          <w:p w14:paraId="5362E33C" w14:textId="77777777" w:rsidR="00A1711A" w:rsidRDefault="00B610B8" w:rsidP="008A7FA3">
            <w:pPr>
              <w:jc w:val="center"/>
            </w:pPr>
            <w:r>
              <w:t>20190401</w:t>
            </w:r>
          </w:p>
        </w:tc>
        <w:tc>
          <w:tcPr>
            <w:tcW w:w="1155" w:type="dxa"/>
          </w:tcPr>
          <w:p w14:paraId="13B4699D" w14:textId="77777777" w:rsidR="00A1711A" w:rsidRDefault="00A1711A" w:rsidP="008A7FA3">
            <w:pPr>
              <w:jc w:val="center"/>
            </w:pPr>
          </w:p>
        </w:tc>
      </w:tr>
      <w:tr w:rsidR="00B610B8" w14:paraId="6C305DC5" w14:textId="77777777" w:rsidTr="008A7FA3">
        <w:tc>
          <w:tcPr>
            <w:tcW w:w="852" w:type="dxa"/>
          </w:tcPr>
          <w:p w14:paraId="5A168A7E" w14:textId="77777777" w:rsidR="00B610B8" w:rsidRDefault="00B610B8" w:rsidP="008A7FA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19" w:type="dxa"/>
          </w:tcPr>
          <w:p w14:paraId="2DCBE5C8" w14:textId="77777777" w:rsidR="00B610B8" w:rsidRDefault="00B610B8" w:rsidP="008A7FA3">
            <w:r>
              <w:rPr>
                <w:rFonts w:hint="eastAsia"/>
              </w:rPr>
              <w:t>告警参数下发，增加单灯控制器配置指令</w:t>
            </w:r>
          </w:p>
        </w:tc>
        <w:tc>
          <w:tcPr>
            <w:tcW w:w="1141" w:type="dxa"/>
          </w:tcPr>
          <w:p w14:paraId="023AF39D" w14:textId="77777777" w:rsidR="00B610B8" w:rsidRDefault="00B610B8" w:rsidP="008A7FA3">
            <w:pPr>
              <w:jc w:val="center"/>
            </w:pPr>
            <w:r>
              <w:t>20190402</w:t>
            </w:r>
          </w:p>
        </w:tc>
        <w:tc>
          <w:tcPr>
            <w:tcW w:w="1155" w:type="dxa"/>
          </w:tcPr>
          <w:p w14:paraId="2AA08C3A" w14:textId="77777777" w:rsidR="00B610B8" w:rsidRDefault="00B610B8" w:rsidP="008A7FA3">
            <w:pPr>
              <w:jc w:val="center"/>
            </w:pPr>
          </w:p>
        </w:tc>
      </w:tr>
      <w:tr w:rsidR="00B610B8" w14:paraId="228F0A9D" w14:textId="77777777" w:rsidTr="008A7FA3">
        <w:tc>
          <w:tcPr>
            <w:tcW w:w="852" w:type="dxa"/>
          </w:tcPr>
          <w:p w14:paraId="168A311A" w14:textId="77777777" w:rsidR="00B610B8" w:rsidRDefault="00B610B8" w:rsidP="008A7FA3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5719" w:type="dxa"/>
          </w:tcPr>
          <w:p w14:paraId="4E8A6087" w14:textId="77777777" w:rsidR="00B610B8" w:rsidRDefault="00B610B8" w:rsidP="008A7FA3">
            <w:r>
              <w:rPr>
                <w:rFonts w:hint="eastAsia"/>
              </w:rPr>
              <w:t>电器参数上报，增加单灯控制器用电量上报</w:t>
            </w:r>
          </w:p>
        </w:tc>
        <w:tc>
          <w:tcPr>
            <w:tcW w:w="1141" w:type="dxa"/>
          </w:tcPr>
          <w:p w14:paraId="2DA5E9B8" w14:textId="77777777" w:rsidR="00B610B8" w:rsidRDefault="00B610B8" w:rsidP="008A7FA3">
            <w:pPr>
              <w:jc w:val="center"/>
            </w:pPr>
            <w:r>
              <w:t>20190402</w:t>
            </w:r>
          </w:p>
        </w:tc>
        <w:tc>
          <w:tcPr>
            <w:tcW w:w="1155" w:type="dxa"/>
          </w:tcPr>
          <w:p w14:paraId="5104070B" w14:textId="77777777" w:rsidR="00B610B8" w:rsidRDefault="00B610B8" w:rsidP="008A7FA3">
            <w:pPr>
              <w:jc w:val="center"/>
            </w:pPr>
          </w:p>
        </w:tc>
      </w:tr>
      <w:tr w:rsidR="00B610B8" w14:paraId="41FF5C67" w14:textId="77777777" w:rsidTr="008A7FA3">
        <w:tc>
          <w:tcPr>
            <w:tcW w:w="852" w:type="dxa"/>
          </w:tcPr>
          <w:p w14:paraId="6496E5CD" w14:textId="77777777" w:rsidR="00B610B8" w:rsidRDefault="00B610B8" w:rsidP="008A7FA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19" w:type="dxa"/>
          </w:tcPr>
          <w:p w14:paraId="0BFACF3B" w14:textId="77777777" w:rsidR="00B610B8" w:rsidRDefault="00B610B8" w:rsidP="008A7FA3">
            <w:r>
              <w:rPr>
                <w:rFonts w:hint="eastAsia"/>
              </w:rPr>
              <w:t>配置参数上报，增加单灯控制器数量</w:t>
            </w:r>
          </w:p>
        </w:tc>
        <w:tc>
          <w:tcPr>
            <w:tcW w:w="1141" w:type="dxa"/>
          </w:tcPr>
          <w:p w14:paraId="2FECB12C" w14:textId="77777777" w:rsidR="00B610B8" w:rsidRDefault="00837D66" w:rsidP="008A7FA3">
            <w:pPr>
              <w:jc w:val="center"/>
            </w:pPr>
            <w:r>
              <w:t>20190402</w:t>
            </w:r>
          </w:p>
        </w:tc>
        <w:tc>
          <w:tcPr>
            <w:tcW w:w="1155" w:type="dxa"/>
          </w:tcPr>
          <w:p w14:paraId="2655BB4E" w14:textId="77777777" w:rsidR="00B610B8" w:rsidRDefault="00B610B8" w:rsidP="008A7FA3">
            <w:pPr>
              <w:jc w:val="center"/>
            </w:pPr>
          </w:p>
        </w:tc>
      </w:tr>
      <w:tr w:rsidR="00B610B8" w14:paraId="32543D7C" w14:textId="77777777" w:rsidTr="008A7FA3">
        <w:tc>
          <w:tcPr>
            <w:tcW w:w="852" w:type="dxa"/>
          </w:tcPr>
          <w:p w14:paraId="7C88B6AD" w14:textId="77777777" w:rsidR="00B610B8" w:rsidRDefault="00B610B8" w:rsidP="008A7FA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19" w:type="dxa"/>
          </w:tcPr>
          <w:p w14:paraId="23D51431" w14:textId="77777777" w:rsidR="00B610B8" w:rsidRDefault="00D15AA7" w:rsidP="008A7FA3">
            <w:r>
              <w:t>告警参数</w:t>
            </w:r>
            <w:r>
              <w:rPr>
                <w:rFonts w:hint="eastAsia"/>
              </w:rPr>
              <w:t>、</w:t>
            </w:r>
            <w:r>
              <w:t>电气参数另增命令</w:t>
            </w:r>
            <w:r>
              <w:rPr>
                <w:rFonts w:hint="eastAsia"/>
              </w:rPr>
              <w:t>，</w:t>
            </w:r>
            <w:r>
              <w:t>不要与集中器参数混合使用</w:t>
            </w:r>
          </w:p>
        </w:tc>
        <w:tc>
          <w:tcPr>
            <w:tcW w:w="1141" w:type="dxa"/>
          </w:tcPr>
          <w:p w14:paraId="407473B1" w14:textId="77777777" w:rsidR="00B610B8" w:rsidRDefault="00B610B8" w:rsidP="008A7FA3">
            <w:pPr>
              <w:jc w:val="center"/>
            </w:pPr>
          </w:p>
        </w:tc>
        <w:tc>
          <w:tcPr>
            <w:tcW w:w="1155" w:type="dxa"/>
          </w:tcPr>
          <w:p w14:paraId="4E87299D" w14:textId="77777777" w:rsidR="00B610B8" w:rsidRDefault="00B610B8" w:rsidP="008A7FA3">
            <w:pPr>
              <w:jc w:val="center"/>
            </w:pPr>
          </w:p>
        </w:tc>
      </w:tr>
      <w:tr w:rsidR="00B610B8" w14:paraId="0A33DFDD" w14:textId="77777777" w:rsidTr="008A7FA3">
        <w:tc>
          <w:tcPr>
            <w:tcW w:w="852" w:type="dxa"/>
          </w:tcPr>
          <w:p w14:paraId="64C78288" w14:textId="77777777" w:rsidR="00B610B8" w:rsidRDefault="00B610B8" w:rsidP="008A7FA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19" w:type="dxa"/>
          </w:tcPr>
          <w:p w14:paraId="54E775FE" w14:textId="77777777" w:rsidR="00B610B8" w:rsidRDefault="00083E31" w:rsidP="008A7FA3">
            <w:ins w:id="623" w:author="Windows 用户" w:date="2019-04-04T16:31:00Z">
              <w:r>
                <w:rPr>
                  <w:rFonts w:hint="eastAsia"/>
                </w:rPr>
                <w:t>按评审意见交流后修改</w:t>
              </w:r>
            </w:ins>
          </w:p>
        </w:tc>
        <w:tc>
          <w:tcPr>
            <w:tcW w:w="1141" w:type="dxa"/>
          </w:tcPr>
          <w:p w14:paraId="4EA68244" w14:textId="77777777" w:rsidR="00B610B8" w:rsidRDefault="00083E31" w:rsidP="008A7FA3">
            <w:pPr>
              <w:jc w:val="center"/>
            </w:pPr>
            <w:ins w:id="624" w:author="Windows 用户" w:date="2019-04-04T16:31:00Z">
              <w:r>
                <w:t>20190404</w:t>
              </w:r>
            </w:ins>
          </w:p>
        </w:tc>
        <w:tc>
          <w:tcPr>
            <w:tcW w:w="1155" w:type="dxa"/>
          </w:tcPr>
          <w:p w14:paraId="64E0413E" w14:textId="77777777" w:rsidR="00B610B8" w:rsidRDefault="00B610B8" w:rsidP="008A7FA3">
            <w:pPr>
              <w:jc w:val="center"/>
            </w:pPr>
          </w:p>
        </w:tc>
      </w:tr>
      <w:tr w:rsidR="00B610B8" w14:paraId="79831B64" w14:textId="77777777" w:rsidTr="008A7FA3">
        <w:tc>
          <w:tcPr>
            <w:tcW w:w="852" w:type="dxa"/>
          </w:tcPr>
          <w:p w14:paraId="031FC9D3" w14:textId="77777777" w:rsidR="00B610B8" w:rsidRDefault="00B610B8" w:rsidP="008A7FA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719" w:type="dxa"/>
          </w:tcPr>
          <w:p w14:paraId="758E6164" w14:textId="77777777" w:rsidR="00B610B8" w:rsidRDefault="00B610B8" w:rsidP="008A7FA3"/>
        </w:tc>
        <w:tc>
          <w:tcPr>
            <w:tcW w:w="1141" w:type="dxa"/>
          </w:tcPr>
          <w:p w14:paraId="723B2CF1" w14:textId="77777777" w:rsidR="00B610B8" w:rsidRDefault="00B610B8" w:rsidP="008A7FA3">
            <w:pPr>
              <w:jc w:val="center"/>
            </w:pPr>
          </w:p>
        </w:tc>
        <w:tc>
          <w:tcPr>
            <w:tcW w:w="1155" w:type="dxa"/>
          </w:tcPr>
          <w:p w14:paraId="633814CE" w14:textId="77777777" w:rsidR="00B610B8" w:rsidRDefault="00B610B8" w:rsidP="008A7FA3">
            <w:pPr>
              <w:jc w:val="center"/>
            </w:pPr>
          </w:p>
        </w:tc>
      </w:tr>
      <w:tr w:rsidR="00B610B8" w14:paraId="2B91D48C" w14:textId="77777777" w:rsidTr="008A7FA3">
        <w:tc>
          <w:tcPr>
            <w:tcW w:w="852" w:type="dxa"/>
          </w:tcPr>
          <w:p w14:paraId="35BED57F" w14:textId="77777777" w:rsidR="00B610B8" w:rsidRDefault="00B610B8" w:rsidP="008A7FA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719" w:type="dxa"/>
          </w:tcPr>
          <w:p w14:paraId="751140E0" w14:textId="77777777" w:rsidR="00B610B8" w:rsidRDefault="00B610B8" w:rsidP="008A7FA3">
            <w:pPr>
              <w:pStyle w:val="2"/>
              <w:outlineLvl w:val="1"/>
              <w:rPr>
                <w:rFonts w:asciiTheme="minorHAnsi" w:hAnsiTheme="minorHAnsi"/>
                <w:b w:val="0"/>
                <w:sz w:val="21"/>
              </w:rPr>
            </w:pPr>
          </w:p>
        </w:tc>
        <w:tc>
          <w:tcPr>
            <w:tcW w:w="1141" w:type="dxa"/>
          </w:tcPr>
          <w:p w14:paraId="31F2C61D" w14:textId="77777777" w:rsidR="00B610B8" w:rsidRDefault="00B610B8" w:rsidP="008A7FA3">
            <w:pPr>
              <w:jc w:val="center"/>
            </w:pPr>
          </w:p>
        </w:tc>
        <w:tc>
          <w:tcPr>
            <w:tcW w:w="1155" w:type="dxa"/>
          </w:tcPr>
          <w:p w14:paraId="49A72060" w14:textId="77777777" w:rsidR="00B610B8" w:rsidRDefault="00B610B8" w:rsidP="008A7FA3">
            <w:pPr>
              <w:jc w:val="center"/>
            </w:pPr>
          </w:p>
        </w:tc>
      </w:tr>
    </w:tbl>
    <w:p w14:paraId="1493D840" w14:textId="77777777" w:rsidR="00DF0595" w:rsidRDefault="00DF0595" w:rsidP="00DF0595"/>
    <w:p w14:paraId="06DBDD7B" w14:textId="77777777" w:rsidR="00DF0595" w:rsidRDefault="00DF0595">
      <w:pPr>
        <w:tabs>
          <w:tab w:val="left" w:pos="5286"/>
        </w:tabs>
      </w:pPr>
    </w:p>
    <w:p w14:paraId="3BCC5D13" w14:textId="77777777" w:rsidR="00DF0595" w:rsidRDefault="00DF0595">
      <w:pPr>
        <w:tabs>
          <w:tab w:val="left" w:pos="5286"/>
        </w:tabs>
      </w:pPr>
    </w:p>
    <w:p w14:paraId="2A1B6DE2" w14:textId="77777777" w:rsidR="00DF0595" w:rsidRDefault="00DF0595">
      <w:pPr>
        <w:tabs>
          <w:tab w:val="left" w:pos="5286"/>
        </w:tabs>
      </w:pPr>
    </w:p>
    <w:p w14:paraId="7953319E" w14:textId="77777777" w:rsidR="00DF0595" w:rsidRDefault="00DF0595">
      <w:pPr>
        <w:tabs>
          <w:tab w:val="left" w:pos="5286"/>
        </w:tabs>
      </w:pPr>
    </w:p>
    <w:p w14:paraId="07A37549" w14:textId="77777777" w:rsidR="00DF0595" w:rsidRDefault="00DF0595">
      <w:pPr>
        <w:tabs>
          <w:tab w:val="left" w:pos="5286"/>
        </w:tabs>
      </w:pPr>
    </w:p>
    <w:p w14:paraId="24D720CD" w14:textId="77777777" w:rsidR="00DF0595" w:rsidRDefault="00DF0595">
      <w:pPr>
        <w:tabs>
          <w:tab w:val="left" w:pos="5286"/>
        </w:tabs>
      </w:pPr>
    </w:p>
    <w:sectPr w:rsidR="00DF0595" w:rsidSect="00B95FA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14" w:author="Windows 用户" w:date="2019-04-04T16:35:00Z" w:initials="W用">
    <w:p w14:paraId="0076F3FB" w14:textId="77777777" w:rsidR="00DA169F" w:rsidRDefault="00DA169F">
      <w:pPr>
        <w:pStyle w:val="a4"/>
      </w:pPr>
      <w:r>
        <w:rPr>
          <w:rStyle w:val="af"/>
        </w:rPr>
        <w:annotationRef/>
      </w:r>
      <w:r>
        <w:rPr>
          <w:rFonts w:hint="eastAsia"/>
        </w:rPr>
        <w:t>单灯控制器有没有校时指令？</w:t>
      </w:r>
    </w:p>
    <w:p w14:paraId="6E7A87B2" w14:textId="77777777" w:rsidR="00DA169F" w:rsidRDefault="00DA169F">
      <w:pPr>
        <w:pStyle w:val="a4"/>
      </w:pPr>
      <w:r>
        <w:rPr>
          <w:rFonts w:hint="eastAsia"/>
        </w:rPr>
        <w:t>沟通意见：不需要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7A87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7A87B2" w16cid:durableId="2059F0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1A75A" w14:textId="77777777" w:rsidR="00F3290D" w:rsidRDefault="00F3290D" w:rsidP="00B95FAC">
      <w:r>
        <w:separator/>
      </w:r>
    </w:p>
  </w:endnote>
  <w:endnote w:type="continuationSeparator" w:id="0">
    <w:p w14:paraId="230A6ABF" w14:textId="77777777" w:rsidR="00F3290D" w:rsidRDefault="00F3290D" w:rsidP="00B95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B2C50" w14:textId="77777777" w:rsidR="00DA169F" w:rsidRDefault="00DA169F">
    <w:pPr>
      <w:pStyle w:val="ac"/>
    </w:pPr>
    <w:r>
      <w:pict w14:anchorId="57AFE00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470.15pt;margin-top:0;width:14.15pt;height:11pt;z-index:251658240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QVUF0UAgAAFQ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dBVQXRQCAAAVBAAADgAAAAAAAAAB&#10;ACAAAAAfAQAAZHJzL2Uyb0RvYy54bWxQSwUGAAAAAAYABgBZAQAApQUAAAAA&#10;" filled="f" stroked="f" strokeweight=".5pt">
          <v:textbox style="mso-fit-shape-to-text:t" inset="0,0,0,0">
            <w:txbxContent>
              <w:p w14:paraId="1132B368" w14:textId="77777777" w:rsidR="00DA169F" w:rsidRDefault="00DA169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22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DFD68" w14:textId="77777777" w:rsidR="00F3290D" w:rsidRDefault="00F3290D" w:rsidP="00B95FAC">
      <w:r>
        <w:separator/>
      </w:r>
    </w:p>
  </w:footnote>
  <w:footnote w:type="continuationSeparator" w:id="0">
    <w:p w14:paraId="2316E0BE" w14:textId="77777777" w:rsidR="00F3290D" w:rsidRDefault="00F3290D" w:rsidP="00B95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B313E" w14:textId="77777777" w:rsidR="00DA169F" w:rsidRDefault="00DA169F">
    <w:pPr>
      <w:pStyle w:val="ad"/>
      <w:pBdr>
        <w:bottom w:val="single" w:sz="4" w:space="1" w:color="auto"/>
      </w:pBdr>
      <w:jc w:val="right"/>
      <w:rPr>
        <w:rFonts w:ascii="隶书" w:eastAsia="隶书" w:hAnsi="隶书" w:cs="隶书"/>
        <w:sz w:val="24"/>
      </w:rPr>
    </w:pPr>
    <w:r>
      <w:rPr>
        <w:rFonts w:ascii="隶书" w:eastAsia="隶书" w:hAnsi="隶书" w:cs="隶书" w:hint="eastAsia"/>
        <w:sz w:val="24"/>
      </w:rPr>
      <w:t>智慧路灯集中器控制接口规范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320F8"/>
    <w:multiLevelType w:val="hybridMultilevel"/>
    <w:tmpl w:val="6A9E87B2"/>
    <w:lvl w:ilvl="0" w:tplc="4FA84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张 瑞">
    <w15:presenceInfo w15:providerId="Windows Live" w15:userId="b64bc5673ea58e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3816"/>
    <w:rsid w:val="00015185"/>
    <w:rsid w:val="000347E3"/>
    <w:rsid w:val="000427C3"/>
    <w:rsid w:val="000529AF"/>
    <w:rsid w:val="000670DE"/>
    <w:rsid w:val="00080E22"/>
    <w:rsid w:val="00083E31"/>
    <w:rsid w:val="0009710E"/>
    <w:rsid w:val="000A19D4"/>
    <w:rsid w:val="000A4049"/>
    <w:rsid w:val="000B0F22"/>
    <w:rsid w:val="000B10B5"/>
    <w:rsid w:val="000C3106"/>
    <w:rsid w:val="000D0ABC"/>
    <w:rsid w:val="000D46C3"/>
    <w:rsid w:val="000D7152"/>
    <w:rsid w:val="000E2147"/>
    <w:rsid w:val="000E4013"/>
    <w:rsid w:val="00100BEB"/>
    <w:rsid w:val="00102502"/>
    <w:rsid w:val="00104907"/>
    <w:rsid w:val="00105640"/>
    <w:rsid w:val="00106375"/>
    <w:rsid w:val="0011156D"/>
    <w:rsid w:val="001141F2"/>
    <w:rsid w:val="00114E03"/>
    <w:rsid w:val="00117DA1"/>
    <w:rsid w:val="001218F2"/>
    <w:rsid w:val="00126573"/>
    <w:rsid w:val="00127427"/>
    <w:rsid w:val="001317CE"/>
    <w:rsid w:val="00135476"/>
    <w:rsid w:val="001439E5"/>
    <w:rsid w:val="001454C2"/>
    <w:rsid w:val="001500FB"/>
    <w:rsid w:val="0015257B"/>
    <w:rsid w:val="0016031F"/>
    <w:rsid w:val="00166295"/>
    <w:rsid w:val="001727D0"/>
    <w:rsid w:val="00172A27"/>
    <w:rsid w:val="001739DE"/>
    <w:rsid w:val="00176FB5"/>
    <w:rsid w:val="0018764F"/>
    <w:rsid w:val="001A5266"/>
    <w:rsid w:val="001B1EEC"/>
    <w:rsid w:val="001D1391"/>
    <w:rsid w:val="001E1240"/>
    <w:rsid w:val="001E2D53"/>
    <w:rsid w:val="001F1BC1"/>
    <w:rsid w:val="001F51B3"/>
    <w:rsid w:val="002161E2"/>
    <w:rsid w:val="00223C60"/>
    <w:rsid w:val="00225834"/>
    <w:rsid w:val="002261CD"/>
    <w:rsid w:val="0023522C"/>
    <w:rsid w:val="0024005E"/>
    <w:rsid w:val="002415B6"/>
    <w:rsid w:val="002440ED"/>
    <w:rsid w:val="002547DF"/>
    <w:rsid w:val="00272AC7"/>
    <w:rsid w:val="002742B9"/>
    <w:rsid w:val="0029743F"/>
    <w:rsid w:val="002A1D2D"/>
    <w:rsid w:val="002B073A"/>
    <w:rsid w:val="002B5088"/>
    <w:rsid w:val="002C48E7"/>
    <w:rsid w:val="002E624D"/>
    <w:rsid w:val="002F0A12"/>
    <w:rsid w:val="002F1537"/>
    <w:rsid w:val="002F4336"/>
    <w:rsid w:val="002F6FA8"/>
    <w:rsid w:val="00307A05"/>
    <w:rsid w:val="00311C46"/>
    <w:rsid w:val="003173F5"/>
    <w:rsid w:val="00321C5B"/>
    <w:rsid w:val="00346666"/>
    <w:rsid w:val="0035508C"/>
    <w:rsid w:val="00355F6D"/>
    <w:rsid w:val="003573B4"/>
    <w:rsid w:val="00374590"/>
    <w:rsid w:val="00375985"/>
    <w:rsid w:val="00382B02"/>
    <w:rsid w:val="003A1937"/>
    <w:rsid w:val="003A31FB"/>
    <w:rsid w:val="003A4731"/>
    <w:rsid w:val="003A4C5D"/>
    <w:rsid w:val="003C068F"/>
    <w:rsid w:val="003C1328"/>
    <w:rsid w:val="003C20DE"/>
    <w:rsid w:val="003D49C7"/>
    <w:rsid w:val="003D7203"/>
    <w:rsid w:val="003E1783"/>
    <w:rsid w:val="003E1D35"/>
    <w:rsid w:val="003F0A04"/>
    <w:rsid w:val="003F1E27"/>
    <w:rsid w:val="003F26BB"/>
    <w:rsid w:val="00405533"/>
    <w:rsid w:val="00417533"/>
    <w:rsid w:val="00426628"/>
    <w:rsid w:val="00444EED"/>
    <w:rsid w:val="00445183"/>
    <w:rsid w:val="004521DF"/>
    <w:rsid w:val="00453BEE"/>
    <w:rsid w:val="004633D6"/>
    <w:rsid w:val="00466B80"/>
    <w:rsid w:val="00480C1E"/>
    <w:rsid w:val="00486488"/>
    <w:rsid w:val="004B37B1"/>
    <w:rsid w:val="004B6753"/>
    <w:rsid w:val="004B734F"/>
    <w:rsid w:val="004D3585"/>
    <w:rsid w:val="004D5A02"/>
    <w:rsid w:val="004D6624"/>
    <w:rsid w:val="004E6567"/>
    <w:rsid w:val="00527CBF"/>
    <w:rsid w:val="00537A26"/>
    <w:rsid w:val="00543D4F"/>
    <w:rsid w:val="00545AD6"/>
    <w:rsid w:val="00546951"/>
    <w:rsid w:val="0056038D"/>
    <w:rsid w:val="00564955"/>
    <w:rsid w:val="0056745D"/>
    <w:rsid w:val="005729BF"/>
    <w:rsid w:val="0057417B"/>
    <w:rsid w:val="00574531"/>
    <w:rsid w:val="00574D59"/>
    <w:rsid w:val="00575B1E"/>
    <w:rsid w:val="005834A5"/>
    <w:rsid w:val="0059468B"/>
    <w:rsid w:val="00594CF6"/>
    <w:rsid w:val="0059753A"/>
    <w:rsid w:val="005A1445"/>
    <w:rsid w:val="005B0ADD"/>
    <w:rsid w:val="005B297A"/>
    <w:rsid w:val="005B6F96"/>
    <w:rsid w:val="005C0AEB"/>
    <w:rsid w:val="005C3139"/>
    <w:rsid w:val="005C5D4C"/>
    <w:rsid w:val="005D45AE"/>
    <w:rsid w:val="005E63ED"/>
    <w:rsid w:val="005E7F2C"/>
    <w:rsid w:val="006007F4"/>
    <w:rsid w:val="006025BB"/>
    <w:rsid w:val="006106A3"/>
    <w:rsid w:val="00611C72"/>
    <w:rsid w:val="00614A56"/>
    <w:rsid w:val="006165EF"/>
    <w:rsid w:val="00622BF6"/>
    <w:rsid w:val="0064755A"/>
    <w:rsid w:val="00670987"/>
    <w:rsid w:val="0067194D"/>
    <w:rsid w:val="006735B3"/>
    <w:rsid w:val="006752F0"/>
    <w:rsid w:val="0068481A"/>
    <w:rsid w:val="006B07FB"/>
    <w:rsid w:val="006B0DEA"/>
    <w:rsid w:val="006B3883"/>
    <w:rsid w:val="006C3774"/>
    <w:rsid w:val="006D4E53"/>
    <w:rsid w:val="006D58A4"/>
    <w:rsid w:val="006E19A4"/>
    <w:rsid w:val="006F6D47"/>
    <w:rsid w:val="0070304E"/>
    <w:rsid w:val="00703DAC"/>
    <w:rsid w:val="007074A9"/>
    <w:rsid w:val="00730482"/>
    <w:rsid w:val="007334A2"/>
    <w:rsid w:val="00735B34"/>
    <w:rsid w:val="00736B98"/>
    <w:rsid w:val="00736F15"/>
    <w:rsid w:val="00740465"/>
    <w:rsid w:val="00740C70"/>
    <w:rsid w:val="00740FE1"/>
    <w:rsid w:val="00743072"/>
    <w:rsid w:val="007658E5"/>
    <w:rsid w:val="00771516"/>
    <w:rsid w:val="00773587"/>
    <w:rsid w:val="00781145"/>
    <w:rsid w:val="00790FFA"/>
    <w:rsid w:val="00791136"/>
    <w:rsid w:val="00791225"/>
    <w:rsid w:val="0079217F"/>
    <w:rsid w:val="007A5798"/>
    <w:rsid w:val="007A5B45"/>
    <w:rsid w:val="007B10D3"/>
    <w:rsid w:val="007C1227"/>
    <w:rsid w:val="007D1DDD"/>
    <w:rsid w:val="007D3AA4"/>
    <w:rsid w:val="007D5B28"/>
    <w:rsid w:val="007D6D73"/>
    <w:rsid w:val="007E1F17"/>
    <w:rsid w:val="007E4812"/>
    <w:rsid w:val="007F13AC"/>
    <w:rsid w:val="007F48B9"/>
    <w:rsid w:val="007F6A2A"/>
    <w:rsid w:val="007F7C4E"/>
    <w:rsid w:val="008110B8"/>
    <w:rsid w:val="00821E7B"/>
    <w:rsid w:val="008257C5"/>
    <w:rsid w:val="00836A33"/>
    <w:rsid w:val="00837D66"/>
    <w:rsid w:val="00841B5F"/>
    <w:rsid w:val="0084258D"/>
    <w:rsid w:val="008428A9"/>
    <w:rsid w:val="00847EED"/>
    <w:rsid w:val="00857F82"/>
    <w:rsid w:val="00862E24"/>
    <w:rsid w:val="008672FD"/>
    <w:rsid w:val="008807FB"/>
    <w:rsid w:val="00885B42"/>
    <w:rsid w:val="00887496"/>
    <w:rsid w:val="008961EA"/>
    <w:rsid w:val="008A2B04"/>
    <w:rsid w:val="008A7FA3"/>
    <w:rsid w:val="008B092D"/>
    <w:rsid w:val="008B5AD5"/>
    <w:rsid w:val="008D0C99"/>
    <w:rsid w:val="008D6B5D"/>
    <w:rsid w:val="008F5C60"/>
    <w:rsid w:val="009052A7"/>
    <w:rsid w:val="00912FEE"/>
    <w:rsid w:val="00914D6A"/>
    <w:rsid w:val="00940C34"/>
    <w:rsid w:val="00944315"/>
    <w:rsid w:val="00944B73"/>
    <w:rsid w:val="009462B2"/>
    <w:rsid w:val="009607C6"/>
    <w:rsid w:val="009705B6"/>
    <w:rsid w:val="009729B5"/>
    <w:rsid w:val="00972D86"/>
    <w:rsid w:val="00985302"/>
    <w:rsid w:val="0098600A"/>
    <w:rsid w:val="00993098"/>
    <w:rsid w:val="009A1608"/>
    <w:rsid w:val="009A1874"/>
    <w:rsid w:val="009A2DC8"/>
    <w:rsid w:val="009A44C4"/>
    <w:rsid w:val="009B0B8B"/>
    <w:rsid w:val="009C236A"/>
    <w:rsid w:val="009C4CE4"/>
    <w:rsid w:val="009D0315"/>
    <w:rsid w:val="009D0828"/>
    <w:rsid w:val="009D09FB"/>
    <w:rsid w:val="009D31C8"/>
    <w:rsid w:val="009D370B"/>
    <w:rsid w:val="009D3777"/>
    <w:rsid w:val="009D74E5"/>
    <w:rsid w:val="009E0CAA"/>
    <w:rsid w:val="009E5894"/>
    <w:rsid w:val="009E598B"/>
    <w:rsid w:val="009F66D9"/>
    <w:rsid w:val="00A07CBB"/>
    <w:rsid w:val="00A12FE2"/>
    <w:rsid w:val="00A1711A"/>
    <w:rsid w:val="00A177BB"/>
    <w:rsid w:val="00A20097"/>
    <w:rsid w:val="00A45BD3"/>
    <w:rsid w:val="00A530FA"/>
    <w:rsid w:val="00A622A1"/>
    <w:rsid w:val="00A67A76"/>
    <w:rsid w:val="00A74CCB"/>
    <w:rsid w:val="00A77F77"/>
    <w:rsid w:val="00AB1DA3"/>
    <w:rsid w:val="00AB2957"/>
    <w:rsid w:val="00AC1A17"/>
    <w:rsid w:val="00AC2ED2"/>
    <w:rsid w:val="00AD34D9"/>
    <w:rsid w:val="00AE3B68"/>
    <w:rsid w:val="00AE432C"/>
    <w:rsid w:val="00AE6E62"/>
    <w:rsid w:val="00AE7707"/>
    <w:rsid w:val="00AF1ACF"/>
    <w:rsid w:val="00AF42F9"/>
    <w:rsid w:val="00B36D84"/>
    <w:rsid w:val="00B403A4"/>
    <w:rsid w:val="00B40706"/>
    <w:rsid w:val="00B439E4"/>
    <w:rsid w:val="00B47CF0"/>
    <w:rsid w:val="00B610B8"/>
    <w:rsid w:val="00B6159E"/>
    <w:rsid w:val="00B64D41"/>
    <w:rsid w:val="00B85DF3"/>
    <w:rsid w:val="00B91279"/>
    <w:rsid w:val="00B941C4"/>
    <w:rsid w:val="00B95FAC"/>
    <w:rsid w:val="00BA633C"/>
    <w:rsid w:val="00BA6F28"/>
    <w:rsid w:val="00BB16F1"/>
    <w:rsid w:val="00BB3B4E"/>
    <w:rsid w:val="00BB3E93"/>
    <w:rsid w:val="00BD0D97"/>
    <w:rsid w:val="00BE4F7D"/>
    <w:rsid w:val="00BF3D1C"/>
    <w:rsid w:val="00BF55F1"/>
    <w:rsid w:val="00C13ED2"/>
    <w:rsid w:val="00C15BBE"/>
    <w:rsid w:val="00C21AB2"/>
    <w:rsid w:val="00C24597"/>
    <w:rsid w:val="00C260A4"/>
    <w:rsid w:val="00C30BD2"/>
    <w:rsid w:val="00C33237"/>
    <w:rsid w:val="00C40919"/>
    <w:rsid w:val="00C40B55"/>
    <w:rsid w:val="00C44A8F"/>
    <w:rsid w:val="00C475B9"/>
    <w:rsid w:val="00C70374"/>
    <w:rsid w:val="00C70EE9"/>
    <w:rsid w:val="00C951AD"/>
    <w:rsid w:val="00CA36B0"/>
    <w:rsid w:val="00CB74C5"/>
    <w:rsid w:val="00CC6E62"/>
    <w:rsid w:val="00CD0F28"/>
    <w:rsid w:val="00CE1329"/>
    <w:rsid w:val="00CE1760"/>
    <w:rsid w:val="00CE3A2F"/>
    <w:rsid w:val="00CE472B"/>
    <w:rsid w:val="00D028EF"/>
    <w:rsid w:val="00D07C1B"/>
    <w:rsid w:val="00D07ED0"/>
    <w:rsid w:val="00D15AA7"/>
    <w:rsid w:val="00D301A3"/>
    <w:rsid w:val="00D51B20"/>
    <w:rsid w:val="00D61ADA"/>
    <w:rsid w:val="00D63435"/>
    <w:rsid w:val="00D664FB"/>
    <w:rsid w:val="00D75566"/>
    <w:rsid w:val="00D7734C"/>
    <w:rsid w:val="00D87B12"/>
    <w:rsid w:val="00D92F2F"/>
    <w:rsid w:val="00D93A8F"/>
    <w:rsid w:val="00D94A64"/>
    <w:rsid w:val="00D9510B"/>
    <w:rsid w:val="00DA169F"/>
    <w:rsid w:val="00DA7356"/>
    <w:rsid w:val="00DB6BA5"/>
    <w:rsid w:val="00DD21F2"/>
    <w:rsid w:val="00DD52C6"/>
    <w:rsid w:val="00DE4877"/>
    <w:rsid w:val="00DF0595"/>
    <w:rsid w:val="00DF349E"/>
    <w:rsid w:val="00DF3642"/>
    <w:rsid w:val="00DF6DDA"/>
    <w:rsid w:val="00E00EE7"/>
    <w:rsid w:val="00E060ED"/>
    <w:rsid w:val="00E06DE8"/>
    <w:rsid w:val="00E1071E"/>
    <w:rsid w:val="00E12EF9"/>
    <w:rsid w:val="00E2127B"/>
    <w:rsid w:val="00E23CD7"/>
    <w:rsid w:val="00E721D3"/>
    <w:rsid w:val="00E74FC0"/>
    <w:rsid w:val="00E80861"/>
    <w:rsid w:val="00E81691"/>
    <w:rsid w:val="00E839AD"/>
    <w:rsid w:val="00E94408"/>
    <w:rsid w:val="00E9453F"/>
    <w:rsid w:val="00E956B7"/>
    <w:rsid w:val="00EB11BE"/>
    <w:rsid w:val="00EB149B"/>
    <w:rsid w:val="00EB469E"/>
    <w:rsid w:val="00ED5C8F"/>
    <w:rsid w:val="00ED671B"/>
    <w:rsid w:val="00EE5E43"/>
    <w:rsid w:val="00EE7007"/>
    <w:rsid w:val="00F034B6"/>
    <w:rsid w:val="00F11806"/>
    <w:rsid w:val="00F11B5D"/>
    <w:rsid w:val="00F3290D"/>
    <w:rsid w:val="00F527DD"/>
    <w:rsid w:val="00F65390"/>
    <w:rsid w:val="00F7211C"/>
    <w:rsid w:val="00F7491C"/>
    <w:rsid w:val="00F80C4D"/>
    <w:rsid w:val="00F96084"/>
    <w:rsid w:val="00FA15FD"/>
    <w:rsid w:val="00FB4C21"/>
    <w:rsid w:val="00FD18F3"/>
    <w:rsid w:val="00FD2AA0"/>
    <w:rsid w:val="00FE57B3"/>
    <w:rsid w:val="00FF061A"/>
    <w:rsid w:val="00FF3A43"/>
    <w:rsid w:val="00FF67D8"/>
    <w:rsid w:val="0100604D"/>
    <w:rsid w:val="0107709A"/>
    <w:rsid w:val="01116281"/>
    <w:rsid w:val="01131CAD"/>
    <w:rsid w:val="011A6BF3"/>
    <w:rsid w:val="013761C1"/>
    <w:rsid w:val="014D475C"/>
    <w:rsid w:val="01514B29"/>
    <w:rsid w:val="015A0784"/>
    <w:rsid w:val="015F47D2"/>
    <w:rsid w:val="01656973"/>
    <w:rsid w:val="01714930"/>
    <w:rsid w:val="01832DB5"/>
    <w:rsid w:val="018D2306"/>
    <w:rsid w:val="0194754B"/>
    <w:rsid w:val="019770A9"/>
    <w:rsid w:val="019A50A3"/>
    <w:rsid w:val="01C353D0"/>
    <w:rsid w:val="01C401D0"/>
    <w:rsid w:val="01C73424"/>
    <w:rsid w:val="01D14E4C"/>
    <w:rsid w:val="01E40123"/>
    <w:rsid w:val="01E65F54"/>
    <w:rsid w:val="021F640B"/>
    <w:rsid w:val="02265C06"/>
    <w:rsid w:val="0229729F"/>
    <w:rsid w:val="022F143F"/>
    <w:rsid w:val="023D0111"/>
    <w:rsid w:val="02443479"/>
    <w:rsid w:val="024B302F"/>
    <w:rsid w:val="024F4AFF"/>
    <w:rsid w:val="025C5FA3"/>
    <w:rsid w:val="02635207"/>
    <w:rsid w:val="02647367"/>
    <w:rsid w:val="02691CB5"/>
    <w:rsid w:val="026D5B00"/>
    <w:rsid w:val="026E265E"/>
    <w:rsid w:val="026E5425"/>
    <w:rsid w:val="02730892"/>
    <w:rsid w:val="02734141"/>
    <w:rsid w:val="028126DA"/>
    <w:rsid w:val="0284332F"/>
    <w:rsid w:val="0286306E"/>
    <w:rsid w:val="02AE7583"/>
    <w:rsid w:val="02B17832"/>
    <w:rsid w:val="02BF164E"/>
    <w:rsid w:val="02DF7E57"/>
    <w:rsid w:val="02E26428"/>
    <w:rsid w:val="02EE62D9"/>
    <w:rsid w:val="02F06ED6"/>
    <w:rsid w:val="02FC51DE"/>
    <w:rsid w:val="031E5FE1"/>
    <w:rsid w:val="03265256"/>
    <w:rsid w:val="03304110"/>
    <w:rsid w:val="033607F6"/>
    <w:rsid w:val="034121C1"/>
    <w:rsid w:val="034A757D"/>
    <w:rsid w:val="035C339E"/>
    <w:rsid w:val="03636ADA"/>
    <w:rsid w:val="037250C9"/>
    <w:rsid w:val="037277C0"/>
    <w:rsid w:val="037A28FD"/>
    <w:rsid w:val="03807728"/>
    <w:rsid w:val="03893D72"/>
    <w:rsid w:val="03940B34"/>
    <w:rsid w:val="0395360C"/>
    <w:rsid w:val="03962131"/>
    <w:rsid w:val="03C731E3"/>
    <w:rsid w:val="03E45A3E"/>
    <w:rsid w:val="03E97646"/>
    <w:rsid w:val="03ED70EA"/>
    <w:rsid w:val="03F342E4"/>
    <w:rsid w:val="03F37BDC"/>
    <w:rsid w:val="04064F8F"/>
    <w:rsid w:val="040C5E6E"/>
    <w:rsid w:val="0415187B"/>
    <w:rsid w:val="04335B10"/>
    <w:rsid w:val="04353081"/>
    <w:rsid w:val="043C3611"/>
    <w:rsid w:val="044F5DCA"/>
    <w:rsid w:val="04516600"/>
    <w:rsid w:val="04585A1E"/>
    <w:rsid w:val="048B4281"/>
    <w:rsid w:val="048F72A5"/>
    <w:rsid w:val="04993B85"/>
    <w:rsid w:val="049B0A17"/>
    <w:rsid w:val="04A07451"/>
    <w:rsid w:val="04A95C90"/>
    <w:rsid w:val="04AB5B0B"/>
    <w:rsid w:val="04C26C83"/>
    <w:rsid w:val="04C73DEC"/>
    <w:rsid w:val="04CE5BE1"/>
    <w:rsid w:val="04D32364"/>
    <w:rsid w:val="04DB0922"/>
    <w:rsid w:val="04E04661"/>
    <w:rsid w:val="04E24B05"/>
    <w:rsid w:val="04E74389"/>
    <w:rsid w:val="04FD3465"/>
    <w:rsid w:val="052615A5"/>
    <w:rsid w:val="05360F47"/>
    <w:rsid w:val="053F6B76"/>
    <w:rsid w:val="05422FAF"/>
    <w:rsid w:val="05451C36"/>
    <w:rsid w:val="055D3F95"/>
    <w:rsid w:val="055D682C"/>
    <w:rsid w:val="057E6571"/>
    <w:rsid w:val="058044B7"/>
    <w:rsid w:val="05805F18"/>
    <w:rsid w:val="058E5EA2"/>
    <w:rsid w:val="05902388"/>
    <w:rsid w:val="05973E97"/>
    <w:rsid w:val="05B15572"/>
    <w:rsid w:val="05D95A9C"/>
    <w:rsid w:val="06014218"/>
    <w:rsid w:val="06237BCC"/>
    <w:rsid w:val="0627199A"/>
    <w:rsid w:val="06276748"/>
    <w:rsid w:val="062769B6"/>
    <w:rsid w:val="06347FF0"/>
    <w:rsid w:val="063607A9"/>
    <w:rsid w:val="063D3C97"/>
    <w:rsid w:val="063F48C5"/>
    <w:rsid w:val="064C79E2"/>
    <w:rsid w:val="064D6E0F"/>
    <w:rsid w:val="064F013D"/>
    <w:rsid w:val="06543387"/>
    <w:rsid w:val="06907929"/>
    <w:rsid w:val="069720C6"/>
    <w:rsid w:val="06AB250F"/>
    <w:rsid w:val="06C049E3"/>
    <w:rsid w:val="06E33FB0"/>
    <w:rsid w:val="06EA3057"/>
    <w:rsid w:val="06F20509"/>
    <w:rsid w:val="06FB4B44"/>
    <w:rsid w:val="07014B6F"/>
    <w:rsid w:val="07104525"/>
    <w:rsid w:val="07286D88"/>
    <w:rsid w:val="073F04DB"/>
    <w:rsid w:val="074E6DC0"/>
    <w:rsid w:val="075B2B58"/>
    <w:rsid w:val="075B661A"/>
    <w:rsid w:val="076A397B"/>
    <w:rsid w:val="07726229"/>
    <w:rsid w:val="078378D0"/>
    <w:rsid w:val="0784398C"/>
    <w:rsid w:val="0787255A"/>
    <w:rsid w:val="07937554"/>
    <w:rsid w:val="07CC2EA2"/>
    <w:rsid w:val="07D013AD"/>
    <w:rsid w:val="07DA5E66"/>
    <w:rsid w:val="07F27BDD"/>
    <w:rsid w:val="08051EA5"/>
    <w:rsid w:val="08087E9D"/>
    <w:rsid w:val="08213434"/>
    <w:rsid w:val="0830447F"/>
    <w:rsid w:val="08607EA3"/>
    <w:rsid w:val="08991007"/>
    <w:rsid w:val="08A47A70"/>
    <w:rsid w:val="08A53159"/>
    <w:rsid w:val="08A870A4"/>
    <w:rsid w:val="08AA00B0"/>
    <w:rsid w:val="08AF57B6"/>
    <w:rsid w:val="08B42936"/>
    <w:rsid w:val="08B52209"/>
    <w:rsid w:val="08E43E03"/>
    <w:rsid w:val="08E625DA"/>
    <w:rsid w:val="08F05B17"/>
    <w:rsid w:val="09056F22"/>
    <w:rsid w:val="09090832"/>
    <w:rsid w:val="090A4261"/>
    <w:rsid w:val="090C7F9E"/>
    <w:rsid w:val="09320759"/>
    <w:rsid w:val="093467C4"/>
    <w:rsid w:val="093C280A"/>
    <w:rsid w:val="093E7AB6"/>
    <w:rsid w:val="09482A62"/>
    <w:rsid w:val="095829CB"/>
    <w:rsid w:val="096164E1"/>
    <w:rsid w:val="096E54B4"/>
    <w:rsid w:val="09825CA7"/>
    <w:rsid w:val="0989353F"/>
    <w:rsid w:val="098B28C6"/>
    <w:rsid w:val="098B5409"/>
    <w:rsid w:val="09907BF6"/>
    <w:rsid w:val="0991102D"/>
    <w:rsid w:val="09931A97"/>
    <w:rsid w:val="099664F6"/>
    <w:rsid w:val="09AA2BF8"/>
    <w:rsid w:val="09B766F4"/>
    <w:rsid w:val="09C71EDE"/>
    <w:rsid w:val="09EF7B9B"/>
    <w:rsid w:val="09F8270D"/>
    <w:rsid w:val="0A016A0B"/>
    <w:rsid w:val="0A080509"/>
    <w:rsid w:val="0A195205"/>
    <w:rsid w:val="0A1A4843"/>
    <w:rsid w:val="0A211C5C"/>
    <w:rsid w:val="0A2A1FFB"/>
    <w:rsid w:val="0A33274D"/>
    <w:rsid w:val="0A3F0B00"/>
    <w:rsid w:val="0A405C3D"/>
    <w:rsid w:val="0A4414B0"/>
    <w:rsid w:val="0A5A5569"/>
    <w:rsid w:val="0A7111FF"/>
    <w:rsid w:val="0A792855"/>
    <w:rsid w:val="0A8F35AD"/>
    <w:rsid w:val="0A9F7D6A"/>
    <w:rsid w:val="0AA6113A"/>
    <w:rsid w:val="0ADA7AC2"/>
    <w:rsid w:val="0AFB4599"/>
    <w:rsid w:val="0AFF3A56"/>
    <w:rsid w:val="0B054974"/>
    <w:rsid w:val="0B0F7640"/>
    <w:rsid w:val="0B134725"/>
    <w:rsid w:val="0B18519E"/>
    <w:rsid w:val="0B1D04DB"/>
    <w:rsid w:val="0B212A0F"/>
    <w:rsid w:val="0B3263CF"/>
    <w:rsid w:val="0B454296"/>
    <w:rsid w:val="0B514C85"/>
    <w:rsid w:val="0B612917"/>
    <w:rsid w:val="0B6B4BF0"/>
    <w:rsid w:val="0B991F59"/>
    <w:rsid w:val="0BA852A9"/>
    <w:rsid w:val="0BB049E0"/>
    <w:rsid w:val="0BB45C55"/>
    <w:rsid w:val="0BBB6F48"/>
    <w:rsid w:val="0BC3240F"/>
    <w:rsid w:val="0BC60839"/>
    <w:rsid w:val="0BD7247B"/>
    <w:rsid w:val="0BDB1B8A"/>
    <w:rsid w:val="0BF17291"/>
    <w:rsid w:val="0BF264D3"/>
    <w:rsid w:val="0BF303D9"/>
    <w:rsid w:val="0C032754"/>
    <w:rsid w:val="0C1C153B"/>
    <w:rsid w:val="0C290777"/>
    <w:rsid w:val="0C351AC7"/>
    <w:rsid w:val="0C387CAA"/>
    <w:rsid w:val="0C4262DD"/>
    <w:rsid w:val="0C5115EA"/>
    <w:rsid w:val="0C5E3CA8"/>
    <w:rsid w:val="0C670A43"/>
    <w:rsid w:val="0C6D35FE"/>
    <w:rsid w:val="0C7C39BF"/>
    <w:rsid w:val="0C7C4CB2"/>
    <w:rsid w:val="0C7E3088"/>
    <w:rsid w:val="0C8B6B51"/>
    <w:rsid w:val="0C9119BC"/>
    <w:rsid w:val="0C965A9E"/>
    <w:rsid w:val="0CAA5F1C"/>
    <w:rsid w:val="0CAB5EB6"/>
    <w:rsid w:val="0CC936DD"/>
    <w:rsid w:val="0CCA7ABF"/>
    <w:rsid w:val="0CCF1124"/>
    <w:rsid w:val="0CD334B4"/>
    <w:rsid w:val="0CD4299A"/>
    <w:rsid w:val="0CFA322F"/>
    <w:rsid w:val="0CFF493B"/>
    <w:rsid w:val="0D0F2034"/>
    <w:rsid w:val="0D175CC2"/>
    <w:rsid w:val="0D2F588C"/>
    <w:rsid w:val="0D327CEA"/>
    <w:rsid w:val="0D451F81"/>
    <w:rsid w:val="0D5B569B"/>
    <w:rsid w:val="0D7F32EB"/>
    <w:rsid w:val="0D8B6030"/>
    <w:rsid w:val="0D9334F9"/>
    <w:rsid w:val="0D98725F"/>
    <w:rsid w:val="0DA807CC"/>
    <w:rsid w:val="0DA923D2"/>
    <w:rsid w:val="0DB027B6"/>
    <w:rsid w:val="0DB5360C"/>
    <w:rsid w:val="0DBB5AF3"/>
    <w:rsid w:val="0DBC2CA9"/>
    <w:rsid w:val="0DC60C7C"/>
    <w:rsid w:val="0DE651A3"/>
    <w:rsid w:val="0DE73AB5"/>
    <w:rsid w:val="0DEB69BD"/>
    <w:rsid w:val="0E2152C1"/>
    <w:rsid w:val="0E266B53"/>
    <w:rsid w:val="0E354CED"/>
    <w:rsid w:val="0E3E36BC"/>
    <w:rsid w:val="0E511DB1"/>
    <w:rsid w:val="0E5302EC"/>
    <w:rsid w:val="0E8738C3"/>
    <w:rsid w:val="0E887519"/>
    <w:rsid w:val="0E8C1DBF"/>
    <w:rsid w:val="0E964788"/>
    <w:rsid w:val="0EA04BCD"/>
    <w:rsid w:val="0EA63814"/>
    <w:rsid w:val="0EAC7C8E"/>
    <w:rsid w:val="0EB7416C"/>
    <w:rsid w:val="0ED21519"/>
    <w:rsid w:val="0EEC1237"/>
    <w:rsid w:val="0EFC1DA1"/>
    <w:rsid w:val="0F013F33"/>
    <w:rsid w:val="0F156BDD"/>
    <w:rsid w:val="0F191D2A"/>
    <w:rsid w:val="0F4F3DF5"/>
    <w:rsid w:val="0F572F4C"/>
    <w:rsid w:val="0F5A6354"/>
    <w:rsid w:val="0F656FB2"/>
    <w:rsid w:val="0F663610"/>
    <w:rsid w:val="0F6C1C36"/>
    <w:rsid w:val="0F711180"/>
    <w:rsid w:val="0F8A66A5"/>
    <w:rsid w:val="0F971744"/>
    <w:rsid w:val="0FAA12FC"/>
    <w:rsid w:val="0FBA595A"/>
    <w:rsid w:val="0FC73BFA"/>
    <w:rsid w:val="0FC774C9"/>
    <w:rsid w:val="0FD5324B"/>
    <w:rsid w:val="0FEC2D2B"/>
    <w:rsid w:val="0FF17967"/>
    <w:rsid w:val="0FF8242D"/>
    <w:rsid w:val="100D7EC1"/>
    <w:rsid w:val="100F3720"/>
    <w:rsid w:val="10431D8F"/>
    <w:rsid w:val="10535292"/>
    <w:rsid w:val="1064232E"/>
    <w:rsid w:val="10695E94"/>
    <w:rsid w:val="108F3433"/>
    <w:rsid w:val="1095331E"/>
    <w:rsid w:val="109D5A4C"/>
    <w:rsid w:val="10A96C00"/>
    <w:rsid w:val="10AE324C"/>
    <w:rsid w:val="10B14D61"/>
    <w:rsid w:val="10F20A8B"/>
    <w:rsid w:val="10F45FD5"/>
    <w:rsid w:val="10F57BE9"/>
    <w:rsid w:val="1109201C"/>
    <w:rsid w:val="11116AA5"/>
    <w:rsid w:val="11276C77"/>
    <w:rsid w:val="112D0F78"/>
    <w:rsid w:val="11365E41"/>
    <w:rsid w:val="114750C8"/>
    <w:rsid w:val="114C5880"/>
    <w:rsid w:val="119956B9"/>
    <w:rsid w:val="11C70B39"/>
    <w:rsid w:val="11CE2592"/>
    <w:rsid w:val="11D12360"/>
    <w:rsid w:val="11DD351C"/>
    <w:rsid w:val="11FC33E6"/>
    <w:rsid w:val="12103EBA"/>
    <w:rsid w:val="1239468F"/>
    <w:rsid w:val="124B540E"/>
    <w:rsid w:val="124B73DF"/>
    <w:rsid w:val="126B22C9"/>
    <w:rsid w:val="126E481A"/>
    <w:rsid w:val="127D5434"/>
    <w:rsid w:val="12822CA3"/>
    <w:rsid w:val="12852FD9"/>
    <w:rsid w:val="129D0A90"/>
    <w:rsid w:val="12D95541"/>
    <w:rsid w:val="12E66D18"/>
    <w:rsid w:val="12F61B90"/>
    <w:rsid w:val="12F76A5A"/>
    <w:rsid w:val="13062DF8"/>
    <w:rsid w:val="130C6926"/>
    <w:rsid w:val="130F4F07"/>
    <w:rsid w:val="13171EB6"/>
    <w:rsid w:val="132E409B"/>
    <w:rsid w:val="13320E75"/>
    <w:rsid w:val="13443C9C"/>
    <w:rsid w:val="135072C5"/>
    <w:rsid w:val="13664A6B"/>
    <w:rsid w:val="137161ED"/>
    <w:rsid w:val="1373655A"/>
    <w:rsid w:val="137455DA"/>
    <w:rsid w:val="13861D3B"/>
    <w:rsid w:val="138823E6"/>
    <w:rsid w:val="13AC50AA"/>
    <w:rsid w:val="13C237D9"/>
    <w:rsid w:val="13DB1EF1"/>
    <w:rsid w:val="13E56152"/>
    <w:rsid w:val="13F56261"/>
    <w:rsid w:val="13FE5068"/>
    <w:rsid w:val="14046117"/>
    <w:rsid w:val="142F652F"/>
    <w:rsid w:val="14310896"/>
    <w:rsid w:val="14356016"/>
    <w:rsid w:val="144D16D7"/>
    <w:rsid w:val="145B1651"/>
    <w:rsid w:val="145E1100"/>
    <w:rsid w:val="146B4DAE"/>
    <w:rsid w:val="148A5FE7"/>
    <w:rsid w:val="14931DB3"/>
    <w:rsid w:val="149561EF"/>
    <w:rsid w:val="14AE1C78"/>
    <w:rsid w:val="14BF09A4"/>
    <w:rsid w:val="14D112E9"/>
    <w:rsid w:val="14D40FF3"/>
    <w:rsid w:val="14D43752"/>
    <w:rsid w:val="14EE5A19"/>
    <w:rsid w:val="14F46483"/>
    <w:rsid w:val="15167F08"/>
    <w:rsid w:val="15621568"/>
    <w:rsid w:val="15642A5E"/>
    <w:rsid w:val="156B3F23"/>
    <w:rsid w:val="1578527A"/>
    <w:rsid w:val="157F08E9"/>
    <w:rsid w:val="15914B0F"/>
    <w:rsid w:val="159D1993"/>
    <w:rsid w:val="15AC24C8"/>
    <w:rsid w:val="15B34555"/>
    <w:rsid w:val="15C413E1"/>
    <w:rsid w:val="15D139BE"/>
    <w:rsid w:val="15D73BE6"/>
    <w:rsid w:val="15DD39A5"/>
    <w:rsid w:val="15DE324D"/>
    <w:rsid w:val="162B1C2E"/>
    <w:rsid w:val="16304E2C"/>
    <w:rsid w:val="164912F8"/>
    <w:rsid w:val="166425AE"/>
    <w:rsid w:val="166C109B"/>
    <w:rsid w:val="166D3D2D"/>
    <w:rsid w:val="167F7B05"/>
    <w:rsid w:val="168966F5"/>
    <w:rsid w:val="168C13A0"/>
    <w:rsid w:val="16A949FF"/>
    <w:rsid w:val="16BA0BDD"/>
    <w:rsid w:val="16C62670"/>
    <w:rsid w:val="16C95278"/>
    <w:rsid w:val="16CD0F67"/>
    <w:rsid w:val="16EA3C2E"/>
    <w:rsid w:val="16F256EB"/>
    <w:rsid w:val="170A3E94"/>
    <w:rsid w:val="170E67B7"/>
    <w:rsid w:val="171538F4"/>
    <w:rsid w:val="171844DD"/>
    <w:rsid w:val="17246000"/>
    <w:rsid w:val="17264071"/>
    <w:rsid w:val="17631EBC"/>
    <w:rsid w:val="17934E15"/>
    <w:rsid w:val="17980092"/>
    <w:rsid w:val="179A344F"/>
    <w:rsid w:val="179C4FAB"/>
    <w:rsid w:val="17AA2004"/>
    <w:rsid w:val="17B9581A"/>
    <w:rsid w:val="17CE3380"/>
    <w:rsid w:val="17D31065"/>
    <w:rsid w:val="17D4044F"/>
    <w:rsid w:val="17E33C2D"/>
    <w:rsid w:val="17F01459"/>
    <w:rsid w:val="17F27554"/>
    <w:rsid w:val="18081BE3"/>
    <w:rsid w:val="181D652F"/>
    <w:rsid w:val="181F7632"/>
    <w:rsid w:val="182D4315"/>
    <w:rsid w:val="183B4581"/>
    <w:rsid w:val="184339CC"/>
    <w:rsid w:val="185B232F"/>
    <w:rsid w:val="1889762B"/>
    <w:rsid w:val="18956DA6"/>
    <w:rsid w:val="18A259A0"/>
    <w:rsid w:val="18AC1B87"/>
    <w:rsid w:val="18AC6541"/>
    <w:rsid w:val="18B60712"/>
    <w:rsid w:val="18BD0F43"/>
    <w:rsid w:val="18C5233A"/>
    <w:rsid w:val="18D454C5"/>
    <w:rsid w:val="18E11728"/>
    <w:rsid w:val="18EC450A"/>
    <w:rsid w:val="18FA599D"/>
    <w:rsid w:val="18FD70D1"/>
    <w:rsid w:val="190339A0"/>
    <w:rsid w:val="190C09C5"/>
    <w:rsid w:val="19124166"/>
    <w:rsid w:val="19293AD5"/>
    <w:rsid w:val="192C6AA3"/>
    <w:rsid w:val="192E1734"/>
    <w:rsid w:val="19383FCE"/>
    <w:rsid w:val="19384CF4"/>
    <w:rsid w:val="1940065F"/>
    <w:rsid w:val="19543903"/>
    <w:rsid w:val="19597E9B"/>
    <w:rsid w:val="195F7A0B"/>
    <w:rsid w:val="196729CD"/>
    <w:rsid w:val="196A1C2C"/>
    <w:rsid w:val="197601E6"/>
    <w:rsid w:val="19816E7C"/>
    <w:rsid w:val="19AB6B98"/>
    <w:rsid w:val="19CE083F"/>
    <w:rsid w:val="19F40F71"/>
    <w:rsid w:val="19F44CD6"/>
    <w:rsid w:val="1A061225"/>
    <w:rsid w:val="1A2F2DD8"/>
    <w:rsid w:val="1A3212B6"/>
    <w:rsid w:val="1A3C4648"/>
    <w:rsid w:val="1A484E69"/>
    <w:rsid w:val="1A695907"/>
    <w:rsid w:val="1A8B33F4"/>
    <w:rsid w:val="1AAF4CF4"/>
    <w:rsid w:val="1AC05BDF"/>
    <w:rsid w:val="1AC41AF5"/>
    <w:rsid w:val="1ACE34C3"/>
    <w:rsid w:val="1AE17ED6"/>
    <w:rsid w:val="1AE2082C"/>
    <w:rsid w:val="1AEE0B20"/>
    <w:rsid w:val="1AF20AA2"/>
    <w:rsid w:val="1AF30225"/>
    <w:rsid w:val="1B016854"/>
    <w:rsid w:val="1B051A6D"/>
    <w:rsid w:val="1B115165"/>
    <w:rsid w:val="1B1625E6"/>
    <w:rsid w:val="1B165C72"/>
    <w:rsid w:val="1B245C1A"/>
    <w:rsid w:val="1B256A3E"/>
    <w:rsid w:val="1B2B0217"/>
    <w:rsid w:val="1B3040B5"/>
    <w:rsid w:val="1B35515D"/>
    <w:rsid w:val="1B364D7F"/>
    <w:rsid w:val="1B387B4C"/>
    <w:rsid w:val="1B5748E3"/>
    <w:rsid w:val="1B631B60"/>
    <w:rsid w:val="1B66132B"/>
    <w:rsid w:val="1B9623EC"/>
    <w:rsid w:val="1B96658C"/>
    <w:rsid w:val="1B9D2821"/>
    <w:rsid w:val="1BC27A27"/>
    <w:rsid w:val="1BC34A2C"/>
    <w:rsid w:val="1BE37DC3"/>
    <w:rsid w:val="1BE51826"/>
    <w:rsid w:val="1BEF54FD"/>
    <w:rsid w:val="1C041ED1"/>
    <w:rsid w:val="1C087E7F"/>
    <w:rsid w:val="1C1A2571"/>
    <w:rsid w:val="1C1F65BE"/>
    <w:rsid w:val="1C301084"/>
    <w:rsid w:val="1C344CD4"/>
    <w:rsid w:val="1C3A2F12"/>
    <w:rsid w:val="1C423A11"/>
    <w:rsid w:val="1C4D55B3"/>
    <w:rsid w:val="1C74033F"/>
    <w:rsid w:val="1C8C06D2"/>
    <w:rsid w:val="1CA066BA"/>
    <w:rsid w:val="1CA65C12"/>
    <w:rsid w:val="1CDA3994"/>
    <w:rsid w:val="1CFD5F07"/>
    <w:rsid w:val="1D016FFC"/>
    <w:rsid w:val="1D076191"/>
    <w:rsid w:val="1D0D6769"/>
    <w:rsid w:val="1D1F645E"/>
    <w:rsid w:val="1D22224C"/>
    <w:rsid w:val="1D2A1CFE"/>
    <w:rsid w:val="1D404A88"/>
    <w:rsid w:val="1D4A7732"/>
    <w:rsid w:val="1D6C431D"/>
    <w:rsid w:val="1D745C7C"/>
    <w:rsid w:val="1D7E0C4A"/>
    <w:rsid w:val="1D82320D"/>
    <w:rsid w:val="1D827707"/>
    <w:rsid w:val="1D9B7670"/>
    <w:rsid w:val="1DAB4C05"/>
    <w:rsid w:val="1DAD748E"/>
    <w:rsid w:val="1DCB7BE5"/>
    <w:rsid w:val="1DCE779A"/>
    <w:rsid w:val="1DD5018D"/>
    <w:rsid w:val="1DD66F0E"/>
    <w:rsid w:val="1DD80DE1"/>
    <w:rsid w:val="1DDB0787"/>
    <w:rsid w:val="1DE470D9"/>
    <w:rsid w:val="1DEB285D"/>
    <w:rsid w:val="1DEE1D92"/>
    <w:rsid w:val="1E055FB2"/>
    <w:rsid w:val="1E1219C3"/>
    <w:rsid w:val="1E274436"/>
    <w:rsid w:val="1E306CC0"/>
    <w:rsid w:val="1E342679"/>
    <w:rsid w:val="1E3B3DB7"/>
    <w:rsid w:val="1E686749"/>
    <w:rsid w:val="1E786ED0"/>
    <w:rsid w:val="1E7F4BC6"/>
    <w:rsid w:val="1E855BD2"/>
    <w:rsid w:val="1E8D288E"/>
    <w:rsid w:val="1EAA4323"/>
    <w:rsid w:val="1EBD500E"/>
    <w:rsid w:val="1EBE1237"/>
    <w:rsid w:val="1EC45ED9"/>
    <w:rsid w:val="1EC85B21"/>
    <w:rsid w:val="1ECD69CC"/>
    <w:rsid w:val="1ED61E3D"/>
    <w:rsid w:val="1EDB3A1B"/>
    <w:rsid w:val="1EE05077"/>
    <w:rsid w:val="1EE16CB8"/>
    <w:rsid w:val="1EE36C16"/>
    <w:rsid w:val="1EF662EE"/>
    <w:rsid w:val="1EFF23F0"/>
    <w:rsid w:val="1F0101F5"/>
    <w:rsid w:val="1F140380"/>
    <w:rsid w:val="1F1507FE"/>
    <w:rsid w:val="1F156330"/>
    <w:rsid w:val="1F2B572A"/>
    <w:rsid w:val="1F2F22D8"/>
    <w:rsid w:val="1F30308A"/>
    <w:rsid w:val="1F4B7431"/>
    <w:rsid w:val="1F687DDF"/>
    <w:rsid w:val="1F801E71"/>
    <w:rsid w:val="1F830674"/>
    <w:rsid w:val="1F9A24E0"/>
    <w:rsid w:val="1F9B2EB6"/>
    <w:rsid w:val="1FA109A2"/>
    <w:rsid w:val="1FA37E07"/>
    <w:rsid w:val="1FC714B5"/>
    <w:rsid w:val="1FD024EE"/>
    <w:rsid w:val="1FDD45C6"/>
    <w:rsid w:val="1FE20F3F"/>
    <w:rsid w:val="1FEC0056"/>
    <w:rsid w:val="1FF43D0E"/>
    <w:rsid w:val="20182B88"/>
    <w:rsid w:val="201B1E8E"/>
    <w:rsid w:val="20276A61"/>
    <w:rsid w:val="202A48B4"/>
    <w:rsid w:val="202A4AA1"/>
    <w:rsid w:val="202D64FD"/>
    <w:rsid w:val="2034232F"/>
    <w:rsid w:val="203B31CD"/>
    <w:rsid w:val="203F04A6"/>
    <w:rsid w:val="20632F9B"/>
    <w:rsid w:val="206A2F93"/>
    <w:rsid w:val="20A77DE8"/>
    <w:rsid w:val="20C317FB"/>
    <w:rsid w:val="20C80FCF"/>
    <w:rsid w:val="20DF6EAA"/>
    <w:rsid w:val="20E25AC4"/>
    <w:rsid w:val="20F03E4F"/>
    <w:rsid w:val="20F33B44"/>
    <w:rsid w:val="20F93916"/>
    <w:rsid w:val="20FE4657"/>
    <w:rsid w:val="21005D0B"/>
    <w:rsid w:val="21140DEB"/>
    <w:rsid w:val="211628A2"/>
    <w:rsid w:val="211C08AB"/>
    <w:rsid w:val="211F4E1B"/>
    <w:rsid w:val="21205978"/>
    <w:rsid w:val="213317F3"/>
    <w:rsid w:val="21632A61"/>
    <w:rsid w:val="21715943"/>
    <w:rsid w:val="21855B01"/>
    <w:rsid w:val="21AB2782"/>
    <w:rsid w:val="21AE3790"/>
    <w:rsid w:val="21B441CA"/>
    <w:rsid w:val="21B8321C"/>
    <w:rsid w:val="21CC6323"/>
    <w:rsid w:val="21CE29A7"/>
    <w:rsid w:val="21CF4415"/>
    <w:rsid w:val="21D055A6"/>
    <w:rsid w:val="21EA7D6B"/>
    <w:rsid w:val="21FE1E4F"/>
    <w:rsid w:val="220B7F71"/>
    <w:rsid w:val="220C78DB"/>
    <w:rsid w:val="220D4BD5"/>
    <w:rsid w:val="220F4DB9"/>
    <w:rsid w:val="22197A5C"/>
    <w:rsid w:val="2236308A"/>
    <w:rsid w:val="223D10DB"/>
    <w:rsid w:val="22430A2A"/>
    <w:rsid w:val="22481DAF"/>
    <w:rsid w:val="224C472A"/>
    <w:rsid w:val="224F5AF7"/>
    <w:rsid w:val="2254650F"/>
    <w:rsid w:val="225D703B"/>
    <w:rsid w:val="225D7B6E"/>
    <w:rsid w:val="2260758F"/>
    <w:rsid w:val="226F0DF1"/>
    <w:rsid w:val="22753674"/>
    <w:rsid w:val="228D36C7"/>
    <w:rsid w:val="228F42D9"/>
    <w:rsid w:val="229A21E0"/>
    <w:rsid w:val="22B756E5"/>
    <w:rsid w:val="22B9471F"/>
    <w:rsid w:val="22BF645E"/>
    <w:rsid w:val="22C91D77"/>
    <w:rsid w:val="22CD0EB8"/>
    <w:rsid w:val="22DC1550"/>
    <w:rsid w:val="22DD1792"/>
    <w:rsid w:val="231157C7"/>
    <w:rsid w:val="231332C7"/>
    <w:rsid w:val="23134CC0"/>
    <w:rsid w:val="23200224"/>
    <w:rsid w:val="23274A4C"/>
    <w:rsid w:val="23325F5E"/>
    <w:rsid w:val="23364CC2"/>
    <w:rsid w:val="233851F6"/>
    <w:rsid w:val="23492BFC"/>
    <w:rsid w:val="234F7C6B"/>
    <w:rsid w:val="235319AA"/>
    <w:rsid w:val="2360248A"/>
    <w:rsid w:val="23781ADB"/>
    <w:rsid w:val="23874C31"/>
    <w:rsid w:val="2389417E"/>
    <w:rsid w:val="238F44A9"/>
    <w:rsid w:val="23AE255E"/>
    <w:rsid w:val="23C1171D"/>
    <w:rsid w:val="23C71E8B"/>
    <w:rsid w:val="23D63F03"/>
    <w:rsid w:val="23D835BC"/>
    <w:rsid w:val="23E27278"/>
    <w:rsid w:val="23E93E0D"/>
    <w:rsid w:val="23F231F3"/>
    <w:rsid w:val="23F844EC"/>
    <w:rsid w:val="23F876AF"/>
    <w:rsid w:val="24500221"/>
    <w:rsid w:val="24551DA8"/>
    <w:rsid w:val="246407DD"/>
    <w:rsid w:val="247559D9"/>
    <w:rsid w:val="24774F70"/>
    <w:rsid w:val="247B08B1"/>
    <w:rsid w:val="24805451"/>
    <w:rsid w:val="2493036A"/>
    <w:rsid w:val="24BA3C8A"/>
    <w:rsid w:val="24C62C31"/>
    <w:rsid w:val="24D0566F"/>
    <w:rsid w:val="24EC351C"/>
    <w:rsid w:val="25074971"/>
    <w:rsid w:val="25283730"/>
    <w:rsid w:val="2551644B"/>
    <w:rsid w:val="255F727B"/>
    <w:rsid w:val="257224F0"/>
    <w:rsid w:val="259A4D17"/>
    <w:rsid w:val="25A958FD"/>
    <w:rsid w:val="25BC0ED9"/>
    <w:rsid w:val="25BE5472"/>
    <w:rsid w:val="25C24635"/>
    <w:rsid w:val="25CE112B"/>
    <w:rsid w:val="25CE6F46"/>
    <w:rsid w:val="25D16CB5"/>
    <w:rsid w:val="25FD3CA6"/>
    <w:rsid w:val="25FE6DFE"/>
    <w:rsid w:val="2603089A"/>
    <w:rsid w:val="262D7460"/>
    <w:rsid w:val="2638480C"/>
    <w:rsid w:val="263962EA"/>
    <w:rsid w:val="264B04B8"/>
    <w:rsid w:val="26531E4B"/>
    <w:rsid w:val="26573720"/>
    <w:rsid w:val="26700B86"/>
    <w:rsid w:val="26887473"/>
    <w:rsid w:val="268F76E4"/>
    <w:rsid w:val="26B6360B"/>
    <w:rsid w:val="26BF019F"/>
    <w:rsid w:val="26BF7972"/>
    <w:rsid w:val="26DD164E"/>
    <w:rsid w:val="26E14860"/>
    <w:rsid w:val="271E7B6F"/>
    <w:rsid w:val="272E367C"/>
    <w:rsid w:val="2739336A"/>
    <w:rsid w:val="273A53EA"/>
    <w:rsid w:val="27684C8C"/>
    <w:rsid w:val="276A5AED"/>
    <w:rsid w:val="276D6BF6"/>
    <w:rsid w:val="278B650C"/>
    <w:rsid w:val="27B94287"/>
    <w:rsid w:val="27E262DA"/>
    <w:rsid w:val="27EA423B"/>
    <w:rsid w:val="27F9330B"/>
    <w:rsid w:val="28024DB9"/>
    <w:rsid w:val="280621F9"/>
    <w:rsid w:val="28152E93"/>
    <w:rsid w:val="28160CC2"/>
    <w:rsid w:val="28212A17"/>
    <w:rsid w:val="282366D9"/>
    <w:rsid w:val="283E4843"/>
    <w:rsid w:val="2842258E"/>
    <w:rsid w:val="28450D95"/>
    <w:rsid w:val="284714C1"/>
    <w:rsid w:val="28501AEA"/>
    <w:rsid w:val="28570EE0"/>
    <w:rsid w:val="28616ACC"/>
    <w:rsid w:val="286E35B9"/>
    <w:rsid w:val="286F7191"/>
    <w:rsid w:val="28700D03"/>
    <w:rsid w:val="28726090"/>
    <w:rsid w:val="288069A3"/>
    <w:rsid w:val="2881604F"/>
    <w:rsid w:val="288A0422"/>
    <w:rsid w:val="28C04554"/>
    <w:rsid w:val="28CD7751"/>
    <w:rsid w:val="28E66938"/>
    <w:rsid w:val="28EF4CA5"/>
    <w:rsid w:val="28F0319F"/>
    <w:rsid w:val="28F21111"/>
    <w:rsid w:val="28F93898"/>
    <w:rsid w:val="29072A7A"/>
    <w:rsid w:val="292B179F"/>
    <w:rsid w:val="29371D3E"/>
    <w:rsid w:val="2938461F"/>
    <w:rsid w:val="293E4952"/>
    <w:rsid w:val="294D6FA5"/>
    <w:rsid w:val="295D4A1E"/>
    <w:rsid w:val="29615151"/>
    <w:rsid w:val="296727C6"/>
    <w:rsid w:val="296828C2"/>
    <w:rsid w:val="297E15E6"/>
    <w:rsid w:val="29857874"/>
    <w:rsid w:val="29A168DA"/>
    <w:rsid w:val="29B65755"/>
    <w:rsid w:val="29BB42B8"/>
    <w:rsid w:val="29C96C9E"/>
    <w:rsid w:val="29D8603C"/>
    <w:rsid w:val="29DE26C9"/>
    <w:rsid w:val="29E01E68"/>
    <w:rsid w:val="29E158A3"/>
    <w:rsid w:val="29E40209"/>
    <w:rsid w:val="29E51458"/>
    <w:rsid w:val="29E96C16"/>
    <w:rsid w:val="29F35337"/>
    <w:rsid w:val="29F53EBA"/>
    <w:rsid w:val="2A0A3327"/>
    <w:rsid w:val="2A2B7025"/>
    <w:rsid w:val="2A334712"/>
    <w:rsid w:val="2A38516A"/>
    <w:rsid w:val="2A3B1B00"/>
    <w:rsid w:val="2A3B74B0"/>
    <w:rsid w:val="2A4401B1"/>
    <w:rsid w:val="2A6A527B"/>
    <w:rsid w:val="2A7866A3"/>
    <w:rsid w:val="2A786DA4"/>
    <w:rsid w:val="2A8C45FE"/>
    <w:rsid w:val="2A922AFF"/>
    <w:rsid w:val="2AA44044"/>
    <w:rsid w:val="2AA8297B"/>
    <w:rsid w:val="2AAA255D"/>
    <w:rsid w:val="2AC22787"/>
    <w:rsid w:val="2AC47CCD"/>
    <w:rsid w:val="2ACF51B6"/>
    <w:rsid w:val="2AF905E2"/>
    <w:rsid w:val="2B093110"/>
    <w:rsid w:val="2B0D498E"/>
    <w:rsid w:val="2B162C41"/>
    <w:rsid w:val="2B240D9C"/>
    <w:rsid w:val="2B2B32AB"/>
    <w:rsid w:val="2B2C6BC3"/>
    <w:rsid w:val="2B2C7D8C"/>
    <w:rsid w:val="2B311BF8"/>
    <w:rsid w:val="2B325A09"/>
    <w:rsid w:val="2B3B2F07"/>
    <w:rsid w:val="2B4F5FA1"/>
    <w:rsid w:val="2B53430E"/>
    <w:rsid w:val="2B576609"/>
    <w:rsid w:val="2B5E2D23"/>
    <w:rsid w:val="2B644D46"/>
    <w:rsid w:val="2B6D79A9"/>
    <w:rsid w:val="2B7039A0"/>
    <w:rsid w:val="2B8346CC"/>
    <w:rsid w:val="2B902095"/>
    <w:rsid w:val="2B9A0E56"/>
    <w:rsid w:val="2BA05070"/>
    <w:rsid w:val="2BA125D4"/>
    <w:rsid w:val="2BA64649"/>
    <w:rsid w:val="2BB447D2"/>
    <w:rsid w:val="2BB77265"/>
    <w:rsid w:val="2BB80A5F"/>
    <w:rsid w:val="2BE13426"/>
    <w:rsid w:val="2BE16EB1"/>
    <w:rsid w:val="2BF11263"/>
    <w:rsid w:val="2BFB4B1F"/>
    <w:rsid w:val="2C086ABD"/>
    <w:rsid w:val="2C195245"/>
    <w:rsid w:val="2C1C1491"/>
    <w:rsid w:val="2C226EFF"/>
    <w:rsid w:val="2C2F2559"/>
    <w:rsid w:val="2C301137"/>
    <w:rsid w:val="2C5F61FA"/>
    <w:rsid w:val="2C716670"/>
    <w:rsid w:val="2C8D637C"/>
    <w:rsid w:val="2C947B3C"/>
    <w:rsid w:val="2C9740BF"/>
    <w:rsid w:val="2C9E7C0D"/>
    <w:rsid w:val="2CAB5E6F"/>
    <w:rsid w:val="2CB9358F"/>
    <w:rsid w:val="2CC6308B"/>
    <w:rsid w:val="2CC65B02"/>
    <w:rsid w:val="2CF13972"/>
    <w:rsid w:val="2D001DD5"/>
    <w:rsid w:val="2D0957F0"/>
    <w:rsid w:val="2D2825E1"/>
    <w:rsid w:val="2D627174"/>
    <w:rsid w:val="2D7146BE"/>
    <w:rsid w:val="2D721D1F"/>
    <w:rsid w:val="2D751883"/>
    <w:rsid w:val="2D880CC8"/>
    <w:rsid w:val="2D9F18FC"/>
    <w:rsid w:val="2DA03888"/>
    <w:rsid w:val="2DA7209C"/>
    <w:rsid w:val="2DB319C1"/>
    <w:rsid w:val="2DDF3C82"/>
    <w:rsid w:val="2DEE1031"/>
    <w:rsid w:val="2DF940E7"/>
    <w:rsid w:val="2E053900"/>
    <w:rsid w:val="2E0977DC"/>
    <w:rsid w:val="2E0E7E8D"/>
    <w:rsid w:val="2E0F0873"/>
    <w:rsid w:val="2E27761B"/>
    <w:rsid w:val="2E2859A3"/>
    <w:rsid w:val="2E2955AB"/>
    <w:rsid w:val="2E45229C"/>
    <w:rsid w:val="2E472812"/>
    <w:rsid w:val="2E5E28C1"/>
    <w:rsid w:val="2E621B13"/>
    <w:rsid w:val="2E6C16F0"/>
    <w:rsid w:val="2E7245F2"/>
    <w:rsid w:val="2E885CC8"/>
    <w:rsid w:val="2E8E5120"/>
    <w:rsid w:val="2E934408"/>
    <w:rsid w:val="2E973C81"/>
    <w:rsid w:val="2EA07E9B"/>
    <w:rsid w:val="2EA35A9F"/>
    <w:rsid w:val="2EA5081A"/>
    <w:rsid w:val="2EAF157D"/>
    <w:rsid w:val="2EBD0817"/>
    <w:rsid w:val="2ECE60A6"/>
    <w:rsid w:val="2ED4466F"/>
    <w:rsid w:val="2EDB294B"/>
    <w:rsid w:val="2F1816A4"/>
    <w:rsid w:val="2F2D3844"/>
    <w:rsid w:val="2F371B70"/>
    <w:rsid w:val="2F444DFE"/>
    <w:rsid w:val="2F4E3279"/>
    <w:rsid w:val="2F814E61"/>
    <w:rsid w:val="2F86218D"/>
    <w:rsid w:val="2FB1188B"/>
    <w:rsid w:val="2FB839A7"/>
    <w:rsid w:val="2FCD4AD1"/>
    <w:rsid w:val="2FCF7911"/>
    <w:rsid w:val="2FDB5519"/>
    <w:rsid w:val="2FF06E5D"/>
    <w:rsid w:val="30011824"/>
    <w:rsid w:val="302B355B"/>
    <w:rsid w:val="303414F8"/>
    <w:rsid w:val="30357E1E"/>
    <w:rsid w:val="30361D71"/>
    <w:rsid w:val="30406971"/>
    <w:rsid w:val="304D027B"/>
    <w:rsid w:val="304D7F8A"/>
    <w:rsid w:val="304E24E1"/>
    <w:rsid w:val="305456AF"/>
    <w:rsid w:val="308403B9"/>
    <w:rsid w:val="3087434F"/>
    <w:rsid w:val="30874B64"/>
    <w:rsid w:val="30906185"/>
    <w:rsid w:val="30942EDA"/>
    <w:rsid w:val="309D5E96"/>
    <w:rsid w:val="30A45E26"/>
    <w:rsid w:val="30AB2B32"/>
    <w:rsid w:val="30BC0BE6"/>
    <w:rsid w:val="30D37EC1"/>
    <w:rsid w:val="30ED1D0E"/>
    <w:rsid w:val="313D3153"/>
    <w:rsid w:val="315346C1"/>
    <w:rsid w:val="316460A0"/>
    <w:rsid w:val="3186574D"/>
    <w:rsid w:val="319A090C"/>
    <w:rsid w:val="31B05A0C"/>
    <w:rsid w:val="31B90A33"/>
    <w:rsid w:val="31F14F04"/>
    <w:rsid w:val="31FA1636"/>
    <w:rsid w:val="32040D7F"/>
    <w:rsid w:val="32073299"/>
    <w:rsid w:val="323C7143"/>
    <w:rsid w:val="324033D6"/>
    <w:rsid w:val="325049FF"/>
    <w:rsid w:val="325A1ED1"/>
    <w:rsid w:val="32607B03"/>
    <w:rsid w:val="327F55F9"/>
    <w:rsid w:val="328F3F6D"/>
    <w:rsid w:val="32914E05"/>
    <w:rsid w:val="32A671E4"/>
    <w:rsid w:val="32AD2C72"/>
    <w:rsid w:val="32B470A1"/>
    <w:rsid w:val="32B701A9"/>
    <w:rsid w:val="32C35EB2"/>
    <w:rsid w:val="32D342E3"/>
    <w:rsid w:val="32E2069F"/>
    <w:rsid w:val="32E71AE4"/>
    <w:rsid w:val="32EE3B26"/>
    <w:rsid w:val="32F633E0"/>
    <w:rsid w:val="32FD7228"/>
    <w:rsid w:val="32FE5F51"/>
    <w:rsid w:val="33057640"/>
    <w:rsid w:val="3307008F"/>
    <w:rsid w:val="33077682"/>
    <w:rsid w:val="331325F0"/>
    <w:rsid w:val="3345031E"/>
    <w:rsid w:val="334B72E9"/>
    <w:rsid w:val="335F2D72"/>
    <w:rsid w:val="33664D53"/>
    <w:rsid w:val="33831189"/>
    <w:rsid w:val="339D6667"/>
    <w:rsid w:val="33A114FE"/>
    <w:rsid w:val="33AB1687"/>
    <w:rsid w:val="33C61FDA"/>
    <w:rsid w:val="33DA0E8E"/>
    <w:rsid w:val="34043A1A"/>
    <w:rsid w:val="34075270"/>
    <w:rsid w:val="342134B9"/>
    <w:rsid w:val="342C0578"/>
    <w:rsid w:val="344F317C"/>
    <w:rsid w:val="34535567"/>
    <w:rsid w:val="34584A16"/>
    <w:rsid w:val="34625186"/>
    <w:rsid w:val="34645F6E"/>
    <w:rsid w:val="346B22D7"/>
    <w:rsid w:val="34733673"/>
    <w:rsid w:val="347B4B6E"/>
    <w:rsid w:val="348F2506"/>
    <w:rsid w:val="34A62DF9"/>
    <w:rsid w:val="34B40E14"/>
    <w:rsid w:val="34C877F0"/>
    <w:rsid w:val="34CA6E4F"/>
    <w:rsid w:val="34DF0D55"/>
    <w:rsid w:val="34E576AF"/>
    <w:rsid w:val="34E67C5C"/>
    <w:rsid w:val="34EC3F04"/>
    <w:rsid w:val="35047A5D"/>
    <w:rsid w:val="35151EAE"/>
    <w:rsid w:val="35170EC8"/>
    <w:rsid w:val="352208AD"/>
    <w:rsid w:val="352868FA"/>
    <w:rsid w:val="352F560A"/>
    <w:rsid w:val="35376E03"/>
    <w:rsid w:val="354B533F"/>
    <w:rsid w:val="356B39EC"/>
    <w:rsid w:val="356C5B6B"/>
    <w:rsid w:val="35965854"/>
    <w:rsid w:val="3598124A"/>
    <w:rsid w:val="359B3C9D"/>
    <w:rsid w:val="359C1BD6"/>
    <w:rsid w:val="359F47BF"/>
    <w:rsid w:val="35A5638D"/>
    <w:rsid w:val="35A57B6F"/>
    <w:rsid w:val="35AB35E5"/>
    <w:rsid w:val="35B11E9A"/>
    <w:rsid w:val="35CD3866"/>
    <w:rsid w:val="35D3074A"/>
    <w:rsid w:val="35DD08C9"/>
    <w:rsid w:val="35ED4ADC"/>
    <w:rsid w:val="35F53747"/>
    <w:rsid w:val="36035857"/>
    <w:rsid w:val="361710D7"/>
    <w:rsid w:val="361A1863"/>
    <w:rsid w:val="361B61F7"/>
    <w:rsid w:val="363D16DE"/>
    <w:rsid w:val="36471511"/>
    <w:rsid w:val="364905F3"/>
    <w:rsid w:val="364B022A"/>
    <w:rsid w:val="364C1183"/>
    <w:rsid w:val="3657161B"/>
    <w:rsid w:val="366839F2"/>
    <w:rsid w:val="367E1F58"/>
    <w:rsid w:val="369611FE"/>
    <w:rsid w:val="36A8065F"/>
    <w:rsid w:val="36B814C0"/>
    <w:rsid w:val="36BB14F2"/>
    <w:rsid w:val="36BC1BD1"/>
    <w:rsid w:val="36BE77AF"/>
    <w:rsid w:val="36C506CD"/>
    <w:rsid w:val="36C70C61"/>
    <w:rsid w:val="370B0CF7"/>
    <w:rsid w:val="370F0526"/>
    <w:rsid w:val="3711769C"/>
    <w:rsid w:val="371374DD"/>
    <w:rsid w:val="37241422"/>
    <w:rsid w:val="37263920"/>
    <w:rsid w:val="37376A11"/>
    <w:rsid w:val="37460DB1"/>
    <w:rsid w:val="37533E6C"/>
    <w:rsid w:val="378463E2"/>
    <w:rsid w:val="378578F6"/>
    <w:rsid w:val="37923AB7"/>
    <w:rsid w:val="37B947B0"/>
    <w:rsid w:val="37C94C12"/>
    <w:rsid w:val="37D10B30"/>
    <w:rsid w:val="37D54FD6"/>
    <w:rsid w:val="37DA1AFE"/>
    <w:rsid w:val="37EB7437"/>
    <w:rsid w:val="37FC5B33"/>
    <w:rsid w:val="3807285C"/>
    <w:rsid w:val="380A0B76"/>
    <w:rsid w:val="38214878"/>
    <w:rsid w:val="382B2297"/>
    <w:rsid w:val="384505E4"/>
    <w:rsid w:val="38530E43"/>
    <w:rsid w:val="385C7FD5"/>
    <w:rsid w:val="385D15B8"/>
    <w:rsid w:val="386F76C2"/>
    <w:rsid w:val="38762C69"/>
    <w:rsid w:val="387D26AA"/>
    <w:rsid w:val="38803464"/>
    <w:rsid w:val="388374C1"/>
    <w:rsid w:val="38A75E91"/>
    <w:rsid w:val="38B40794"/>
    <w:rsid w:val="38B71FF3"/>
    <w:rsid w:val="38BC0B71"/>
    <w:rsid w:val="38DF09F8"/>
    <w:rsid w:val="38EE2FED"/>
    <w:rsid w:val="38F64D95"/>
    <w:rsid w:val="38FB127D"/>
    <w:rsid w:val="390F7318"/>
    <w:rsid w:val="392B4C1F"/>
    <w:rsid w:val="393E013B"/>
    <w:rsid w:val="395021F5"/>
    <w:rsid w:val="39700E7B"/>
    <w:rsid w:val="3978758C"/>
    <w:rsid w:val="398A27CA"/>
    <w:rsid w:val="399C68DE"/>
    <w:rsid w:val="39AE7044"/>
    <w:rsid w:val="39B32D7E"/>
    <w:rsid w:val="39E14C10"/>
    <w:rsid w:val="39E62FCA"/>
    <w:rsid w:val="3A0C0888"/>
    <w:rsid w:val="3A0C477C"/>
    <w:rsid w:val="3A143ADF"/>
    <w:rsid w:val="3A1632AA"/>
    <w:rsid w:val="3A187E8F"/>
    <w:rsid w:val="3A1931F9"/>
    <w:rsid w:val="3A3429BE"/>
    <w:rsid w:val="3A3C5E42"/>
    <w:rsid w:val="3A3D1330"/>
    <w:rsid w:val="3A485415"/>
    <w:rsid w:val="3A5340CC"/>
    <w:rsid w:val="3A6F7BED"/>
    <w:rsid w:val="3A806A59"/>
    <w:rsid w:val="3ABC7006"/>
    <w:rsid w:val="3AC06426"/>
    <w:rsid w:val="3AC24B1A"/>
    <w:rsid w:val="3AE078DA"/>
    <w:rsid w:val="3AE40B50"/>
    <w:rsid w:val="3AEA5166"/>
    <w:rsid w:val="3B1B11E8"/>
    <w:rsid w:val="3B21288C"/>
    <w:rsid w:val="3B261A88"/>
    <w:rsid w:val="3B372F99"/>
    <w:rsid w:val="3B3A6D47"/>
    <w:rsid w:val="3B472AC6"/>
    <w:rsid w:val="3B4759F3"/>
    <w:rsid w:val="3B4A6A74"/>
    <w:rsid w:val="3B805226"/>
    <w:rsid w:val="3B8277B9"/>
    <w:rsid w:val="3B882145"/>
    <w:rsid w:val="3B8F5243"/>
    <w:rsid w:val="3B91541D"/>
    <w:rsid w:val="3BAB63BD"/>
    <w:rsid w:val="3BB0197C"/>
    <w:rsid w:val="3BB25E81"/>
    <w:rsid w:val="3BB71208"/>
    <w:rsid w:val="3BB73D32"/>
    <w:rsid w:val="3BC820D2"/>
    <w:rsid w:val="3BE353AC"/>
    <w:rsid w:val="3C022892"/>
    <w:rsid w:val="3C073C0B"/>
    <w:rsid w:val="3C2715F0"/>
    <w:rsid w:val="3C3C3B41"/>
    <w:rsid w:val="3C450D62"/>
    <w:rsid w:val="3C680364"/>
    <w:rsid w:val="3C68553D"/>
    <w:rsid w:val="3C6B7176"/>
    <w:rsid w:val="3C6E62F3"/>
    <w:rsid w:val="3C717BD2"/>
    <w:rsid w:val="3C7B4CD8"/>
    <w:rsid w:val="3C7B4F2D"/>
    <w:rsid w:val="3C862D56"/>
    <w:rsid w:val="3C8A34CF"/>
    <w:rsid w:val="3C8F2602"/>
    <w:rsid w:val="3CA57966"/>
    <w:rsid w:val="3CAA2635"/>
    <w:rsid w:val="3CBA3613"/>
    <w:rsid w:val="3CD17765"/>
    <w:rsid w:val="3CD96148"/>
    <w:rsid w:val="3CE17690"/>
    <w:rsid w:val="3CEF784E"/>
    <w:rsid w:val="3D0162DC"/>
    <w:rsid w:val="3D060BF8"/>
    <w:rsid w:val="3D074E17"/>
    <w:rsid w:val="3D315EAC"/>
    <w:rsid w:val="3D360421"/>
    <w:rsid w:val="3D373654"/>
    <w:rsid w:val="3D387D6A"/>
    <w:rsid w:val="3D577706"/>
    <w:rsid w:val="3D5A590F"/>
    <w:rsid w:val="3D7062D9"/>
    <w:rsid w:val="3D827F82"/>
    <w:rsid w:val="3D8C13E4"/>
    <w:rsid w:val="3D8C7933"/>
    <w:rsid w:val="3D9D798D"/>
    <w:rsid w:val="3DA266B1"/>
    <w:rsid w:val="3DA66ABA"/>
    <w:rsid w:val="3DD2203F"/>
    <w:rsid w:val="3DD45B1D"/>
    <w:rsid w:val="3DD545D4"/>
    <w:rsid w:val="3DD959FA"/>
    <w:rsid w:val="3DEB473C"/>
    <w:rsid w:val="3DFD2AB8"/>
    <w:rsid w:val="3E114C84"/>
    <w:rsid w:val="3E205E33"/>
    <w:rsid w:val="3E2A28D0"/>
    <w:rsid w:val="3E2C5951"/>
    <w:rsid w:val="3E2D27A0"/>
    <w:rsid w:val="3E2E378E"/>
    <w:rsid w:val="3E316000"/>
    <w:rsid w:val="3E6541C8"/>
    <w:rsid w:val="3E6D49B6"/>
    <w:rsid w:val="3E7D1665"/>
    <w:rsid w:val="3E856AB4"/>
    <w:rsid w:val="3E883668"/>
    <w:rsid w:val="3E92385C"/>
    <w:rsid w:val="3EA92DCB"/>
    <w:rsid w:val="3EAD1216"/>
    <w:rsid w:val="3EC1707C"/>
    <w:rsid w:val="3EC94828"/>
    <w:rsid w:val="3ED05092"/>
    <w:rsid w:val="3EDA1E01"/>
    <w:rsid w:val="3EE617A0"/>
    <w:rsid w:val="3EEC7DA3"/>
    <w:rsid w:val="3EF2107A"/>
    <w:rsid w:val="3EFB3B25"/>
    <w:rsid w:val="3F3146E7"/>
    <w:rsid w:val="3F3D26FE"/>
    <w:rsid w:val="3F5F5BB8"/>
    <w:rsid w:val="3F610654"/>
    <w:rsid w:val="3FA4719A"/>
    <w:rsid w:val="3FA73B35"/>
    <w:rsid w:val="3FD6642F"/>
    <w:rsid w:val="3FE31909"/>
    <w:rsid w:val="3FEF01BE"/>
    <w:rsid w:val="40082BBA"/>
    <w:rsid w:val="40370B70"/>
    <w:rsid w:val="403B5DC6"/>
    <w:rsid w:val="40653F2B"/>
    <w:rsid w:val="406D33E5"/>
    <w:rsid w:val="406E1DAC"/>
    <w:rsid w:val="406F6C41"/>
    <w:rsid w:val="407F3AAA"/>
    <w:rsid w:val="40891145"/>
    <w:rsid w:val="408A706C"/>
    <w:rsid w:val="4090532D"/>
    <w:rsid w:val="40AD3584"/>
    <w:rsid w:val="40B3786B"/>
    <w:rsid w:val="40BB4415"/>
    <w:rsid w:val="40BE1B07"/>
    <w:rsid w:val="40C14184"/>
    <w:rsid w:val="40C93FA7"/>
    <w:rsid w:val="40D02BA4"/>
    <w:rsid w:val="40FF42FA"/>
    <w:rsid w:val="41042C2A"/>
    <w:rsid w:val="41123938"/>
    <w:rsid w:val="411942EC"/>
    <w:rsid w:val="411B674A"/>
    <w:rsid w:val="411B778A"/>
    <w:rsid w:val="412027A7"/>
    <w:rsid w:val="41233349"/>
    <w:rsid w:val="41237EC5"/>
    <w:rsid w:val="412806DD"/>
    <w:rsid w:val="412D759B"/>
    <w:rsid w:val="413979B2"/>
    <w:rsid w:val="41485946"/>
    <w:rsid w:val="415123A6"/>
    <w:rsid w:val="41552A6B"/>
    <w:rsid w:val="41755EF7"/>
    <w:rsid w:val="417D7642"/>
    <w:rsid w:val="418E5002"/>
    <w:rsid w:val="419122D3"/>
    <w:rsid w:val="41973712"/>
    <w:rsid w:val="41992600"/>
    <w:rsid w:val="419A1A2A"/>
    <w:rsid w:val="41A23D76"/>
    <w:rsid w:val="41B13C9E"/>
    <w:rsid w:val="41B47AAC"/>
    <w:rsid w:val="41B95162"/>
    <w:rsid w:val="41C216F4"/>
    <w:rsid w:val="41C90D74"/>
    <w:rsid w:val="41CB7310"/>
    <w:rsid w:val="41CC6B61"/>
    <w:rsid w:val="41D419AE"/>
    <w:rsid w:val="41DA6585"/>
    <w:rsid w:val="41DB2E58"/>
    <w:rsid w:val="41E4632C"/>
    <w:rsid w:val="42104AA6"/>
    <w:rsid w:val="424115A9"/>
    <w:rsid w:val="42443274"/>
    <w:rsid w:val="424D630E"/>
    <w:rsid w:val="42513DFD"/>
    <w:rsid w:val="42644C99"/>
    <w:rsid w:val="427B739A"/>
    <w:rsid w:val="428940B4"/>
    <w:rsid w:val="428F2D6E"/>
    <w:rsid w:val="429F12F1"/>
    <w:rsid w:val="42A23693"/>
    <w:rsid w:val="42AE7C3C"/>
    <w:rsid w:val="42C2107E"/>
    <w:rsid w:val="42C834C3"/>
    <w:rsid w:val="42DD2766"/>
    <w:rsid w:val="42E4702B"/>
    <w:rsid w:val="42FD058A"/>
    <w:rsid w:val="430B4C48"/>
    <w:rsid w:val="43422800"/>
    <w:rsid w:val="436E3D7C"/>
    <w:rsid w:val="437724EE"/>
    <w:rsid w:val="437E6A32"/>
    <w:rsid w:val="43836AE9"/>
    <w:rsid w:val="439A7220"/>
    <w:rsid w:val="439C79FF"/>
    <w:rsid w:val="43A57054"/>
    <w:rsid w:val="43C1030A"/>
    <w:rsid w:val="43C7637A"/>
    <w:rsid w:val="43CA3FC6"/>
    <w:rsid w:val="43CD47EA"/>
    <w:rsid w:val="43E818A5"/>
    <w:rsid w:val="43EE5C36"/>
    <w:rsid w:val="43FF5CAA"/>
    <w:rsid w:val="44093F35"/>
    <w:rsid w:val="440C0890"/>
    <w:rsid w:val="441173CF"/>
    <w:rsid w:val="441A6DD1"/>
    <w:rsid w:val="441D6D04"/>
    <w:rsid w:val="44340705"/>
    <w:rsid w:val="44382DDF"/>
    <w:rsid w:val="443E4E09"/>
    <w:rsid w:val="444579E0"/>
    <w:rsid w:val="44586619"/>
    <w:rsid w:val="4459779A"/>
    <w:rsid w:val="445A4BA2"/>
    <w:rsid w:val="44641F7C"/>
    <w:rsid w:val="446A3F78"/>
    <w:rsid w:val="44723704"/>
    <w:rsid w:val="44733224"/>
    <w:rsid w:val="448D5BCB"/>
    <w:rsid w:val="449A092F"/>
    <w:rsid w:val="449E7B2F"/>
    <w:rsid w:val="44B27AE4"/>
    <w:rsid w:val="44B612D9"/>
    <w:rsid w:val="44B944E9"/>
    <w:rsid w:val="44C042B4"/>
    <w:rsid w:val="44F32AF4"/>
    <w:rsid w:val="44F74D79"/>
    <w:rsid w:val="45095FB6"/>
    <w:rsid w:val="451B6A1A"/>
    <w:rsid w:val="451F09B8"/>
    <w:rsid w:val="45290B3C"/>
    <w:rsid w:val="453A51B6"/>
    <w:rsid w:val="453B3C80"/>
    <w:rsid w:val="45447509"/>
    <w:rsid w:val="455003FC"/>
    <w:rsid w:val="45703529"/>
    <w:rsid w:val="45835423"/>
    <w:rsid w:val="458375A9"/>
    <w:rsid w:val="4594700B"/>
    <w:rsid w:val="459B7928"/>
    <w:rsid w:val="45A062CC"/>
    <w:rsid w:val="45AD2F7F"/>
    <w:rsid w:val="45B35605"/>
    <w:rsid w:val="461B4AC9"/>
    <w:rsid w:val="463F6B5E"/>
    <w:rsid w:val="4653570F"/>
    <w:rsid w:val="46847B7F"/>
    <w:rsid w:val="469E4E63"/>
    <w:rsid w:val="46A73B56"/>
    <w:rsid w:val="46B62913"/>
    <w:rsid w:val="46C0467F"/>
    <w:rsid w:val="46C12931"/>
    <w:rsid w:val="46D60096"/>
    <w:rsid w:val="46D838ED"/>
    <w:rsid w:val="47165822"/>
    <w:rsid w:val="47306DA5"/>
    <w:rsid w:val="47340EAE"/>
    <w:rsid w:val="474F329E"/>
    <w:rsid w:val="474F3869"/>
    <w:rsid w:val="47773A77"/>
    <w:rsid w:val="47797CBE"/>
    <w:rsid w:val="477D4C00"/>
    <w:rsid w:val="477E20A0"/>
    <w:rsid w:val="4781221E"/>
    <w:rsid w:val="478E72E8"/>
    <w:rsid w:val="47AC6C3F"/>
    <w:rsid w:val="47B97857"/>
    <w:rsid w:val="47CD7C5D"/>
    <w:rsid w:val="47CF1F22"/>
    <w:rsid w:val="47CF37E0"/>
    <w:rsid w:val="47E5166C"/>
    <w:rsid w:val="47EC5514"/>
    <w:rsid w:val="48070110"/>
    <w:rsid w:val="48131E0A"/>
    <w:rsid w:val="4815574F"/>
    <w:rsid w:val="48322D53"/>
    <w:rsid w:val="4832441D"/>
    <w:rsid w:val="4843287C"/>
    <w:rsid w:val="484604FA"/>
    <w:rsid w:val="485267CC"/>
    <w:rsid w:val="488E1918"/>
    <w:rsid w:val="489134F1"/>
    <w:rsid w:val="48A17ADC"/>
    <w:rsid w:val="48A97CC7"/>
    <w:rsid w:val="48B377EC"/>
    <w:rsid w:val="48C16521"/>
    <w:rsid w:val="48CC1C20"/>
    <w:rsid w:val="48D94571"/>
    <w:rsid w:val="48DC190B"/>
    <w:rsid w:val="48E46B18"/>
    <w:rsid w:val="48ED1CA8"/>
    <w:rsid w:val="48FA01FE"/>
    <w:rsid w:val="49065948"/>
    <w:rsid w:val="490B3113"/>
    <w:rsid w:val="491866AA"/>
    <w:rsid w:val="4919497E"/>
    <w:rsid w:val="49195620"/>
    <w:rsid w:val="49235757"/>
    <w:rsid w:val="492740A6"/>
    <w:rsid w:val="492F714B"/>
    <w:rsid w:val="493E71F6"/>
    <w:rsid w:val="494454CC"/>
    <w:rsid w:val="494508E4"/>
    <w:rsid w:val="496443CD"/>
    <w:rsid w:val="497957D4"/>
    <w:rsid w:val="497C2851"/>
    <w:rsid w:val="498C489A"/>
    <w:rsid w:val="49B23DB7"/>
    <w:rsid w:val="49BD6935"/>
    <w:rsid w:val="49C07E85"/>
    <w:rsid w:val="49C32C72"/>
    <w:rsid w:val="49C43414"/>
    <w:rsid w:val="49C71329"/>
    <w:rsid w:val="49C92FF8"/>
    <w:rsid w:val="49CB2C4E"/>
    <w:rsid w:val="49D47513"/>
    <w:rsid w:val="49E96A08"/>
    <w:rsid w:val="49EF3253"/>
    <w:rsid w:val="4A1E4040"/>
    <w:rsid w:val="4A235D53"/>
    <w:rsid w:val="4A252A28"/>
    <w:rsid w:val="4A282258"/>
    <w:rsid w:val="4A454C40"/>
    <w:rsid w:val="4A5D09E0"/>
    <w:rsid w:val="4A6E5558"/>
    <w:rsid w:val="4A7158A7"/>
    <w:rsid w:val="4A9256B5"/>
    <w:rsid w:val="4A9372DB"/>
    <w:rsid w:val="4A9A7EE4"/>
    <w:rsid w:val="4A9B0686"/>
    <w:rsid w:val="4AB11BB0"/>
    <w:rsid w:val="4AB1275B"/>
    <w:rsid w:val="4AB532B3"/>
    <w:rsid w:val="4ABC6835"/>
    <w:rsid w:val="4ADA5C08"/>
    <w:rsid w:val="4AE27DB5"/>
    <w:rsid w:val="4AF16DDA"/>
    <w:rsid w:val="4AFE1E24"/>
    <w:rsid w:val="4B0948CD"/>
    <w:rsid w:val="4B23004A"/>
    <w:rsid w:val="4B352A2E"/>
    <w:rsid w:val="4B353939"/>
    <w:rsid w:val="4B424274"/>
    <w:rsid w:val="4B5F6592"/>
    <w:rsid w:val="4B61140A"/>
    <w:rsid w:val="4B7238B0"/>
    <w:rsid w:val="4B906AD2"/>
    <w:rsid w:val="4BB20D0E"/>
    <w:rsid w:val="4BB24B57"/>
    <w:rsid w:val="4BD919BA"/>
    <w:rsid w:val="4BDE19BE"/>
    <w:rsid w:val="4BE3519B"/>
    <w:rsid w:val="4BE94FC1"/>
    <w:rsid w:val="4BEA3B5B"/>
    <w:rsid w:val="4C052FA2"/>
    <w:rsid w:val="4C256B85"/>
    <w:rsid w:val="4C3169B0"/>
    <w:rsid w:val="4C363A65"/>
    <w:rsid w:val="4C377E1A"/>
    <w:rsid w:val="4C46517D"/>
    <w:rsid w:val="4C5C2BC1"/>
    <w:rsid w:val="4C6307B2"/>
    <w:rsid w:val="4C72277B"/>
    <w:rsid w:val="4C7F4589"/>
    <w:rsid w:val="4C810603"/>
    <w:rsid w:val="4C8722E5"/>
    <w:rsid w:val="4CA77806"/>
    <w:rsid w:val="4CAD2FE0"/>
    <w:rsid w:val="4CAD392F"/>
    <w:rsid w:val="4CCD3EDA"/>
    <w:rsid w:val="4CD37030"/>
    <w:rsid w:val="4CD904D4"/>
    <w:rsid w:val="4CEB0F27"/>
    <w:rsid w:val="4CF2283C"/>
    <w:rsid w:val="4CF52964"/>
    <w:rsid w:val="4D0E1A3F"/>
    <w:rsid w:val="4D116517"/>
    <w:rsid w:val="4D2913E5"/>
    <w:rsid w:val="4D5B440B"/>
    <w:rsid w:val="4D6F56D8"/>
    <w:rsid w:val="4D825677"/>
    <w:rsid w:val="4DB20B41"/>
    <w:rsid w:val="4DC86642"/>
    <w:rsid w:val="4DCE61FE"/>
    <w:rsid w:val="4DE407B2"/>
    <w:rsid w:val="4DE530D3"/>
    <w:rsid w:val="4DE81203"/>
    <w:rsid w:val="4DF42AE3"/>
    <w:rsid w:val="4DFD78E3"/>
    <w:rsid w:val="4DFD7E58"/>
    <w:rsid w:val="4E024C10"/>
    <w:rsid w:val="4E0A4773"/>
    <w:rsid w:val="4E1F2B62"/>
    <w:rsid w:val="4E3747BA"/>
    <w:rsid w:val="4E4607AC"/>
    <w:rsid w:val="4E463BDA"/>
    <w:rsid w:val="4E484EE2"/>
    <w:rsid w:val="4E4B5907"/>
    <w:rsid w:val="4E5C3EC1"/>
    <w:rsid w:val="4E5D5698"/>
    <w:rsid w:val="4E5E415C"/>
    <w:rsid w:val="4E683304"/>
    <w:rsid w:val="4E8231CB"/>
    <w:rsid w:val="4E8C5CEA"/>
    <w:rsid w:val="4E9178DD"/>
    <w:rsid w:val="4EAB4686"/>
    <w:rsid w:val="4EB272E8"/>
    <w:rsid w:val="4EB47B4D"/>
    <w:rsid w:val="4ED11668"/>
    <w:rsid w:val="4ED37599"/>
    <w:rsid w:val="4EDA4FB5"/>
    <w:rsid w:val="4EE55428"/>
    <w:rsid w:val="4EF037B9"/>
    <w:rsid w:val="4EF74EF1"/>
    <w:rsid w:val="4F1165F4"/>
    <w:rsid w:val="4F1645E9"/>
    <w:rsid w:val="4F2601C5"/>
    <w:rsid w:val="4F316840"/>
    <w:rsid w:val="4F513443"/>
    <w:rsid w:val="4F866CAE"/>
    <w:rsid w:val="4F994155"/>
    <w:rsid w:val="4F9B2659"/>
    <w:rsid w:val="4FB3793C"/>
    <w:rsid w:val="4FC50859"/>
    <w:rsid w:val="4FCA75CD"/>
    <w:rsid w:val="4FF35C38"/>
    <w:rsid w:val="4FF650D1"/>
    <w:rsid w:val="4FFB5A61"/>
    <w:rsid w:val="4FFC52CD"/>
    <w:rsid w:val="4FFD2011"/>
    <w:rsid w:val="500F1D36"/>
    <w:rsid w:val="50147863"/>
    <w:rsid w:val="501F786E"/>
    <w:rsid w:val="502038A5"/>
    <w:rsid w:val="502E38C9"/>
    <w:rsid w:val="503A6757"/>
    <w:rsid w:val="504635D2"/>
    <w:rsid w:val="504A6983"/>
    <w:rsid w:val="504D4715"/>
    <w:rsid w:val="5054458B"/>
    <w:rsid w:val="50585DB0"/>
    <w:rsid w:val="505B6A5F"/>
    <w:rsid w:val="507A0310"/>
    <w:rsid w:val="509211C8"/>
    <w:rsid w:val="509E5855"/>
    <w:rsid w:val="50A74E6A"/>
    <w:rsid w:val="50B41B4D"/>
    <w:rsid w:val="50C0797D"/>
    <w:rsid w:val="50D56DD1"/>
    <w:rsid w:val="50F0712C"/>
    <w:rsid w:val="50F278F1"/>
    <w:rsid w:val="511F56F3"/>
    <w:rsid w:val="51320CC9"/>
    <w:rsid w:val="51442CCA"/>
    <w:rsid w:val="51482730"/>
    <w:rsid w:val="51566C50"/>
    <w:rsid w:val="516A07A4"/>
    <w:rsid w:val="516B2E9F"/>
    <w:rsid w:val="516C576C"/>
    <w:rsid w:val="518F4318"/>
    <w:rsid w:val="51A173F3"/>
    <w:rsid w:val="51B031D2"/>
    <w:rsid w:val="51B54015"/>
    <w:rsid w:val="51BA1F2F"/>
    <w:rsid w:val="51D72639"/>
    <w:rsid w:val="51DB4D58"/>
    <w:rsid w:val="51EF4D72"/>
    <w:rsid w:val="51F009C4"/>
    <w:rsid w:val="51F94EC7"/>
    <w:rsid w:val="51FF4004"/>
    <w:rsid w:val="52095B38"/>
    <w:rsid w:val="52174A14"/>
    <w:rsid w:val="52225BC6"/>
    <w:rsid w:val="523F2E79"/>
    <w:rsid w:val="5244502E"/>
    <w:rsid w:val="52445B96"/>
    <w:rsid w:val="524A5B17"/>
    <w:rsid w:val="52594A1B"/>
    <w:rsid w:val="5260328A"/>
    <w:rsid w:val="52630EA3"/>
    <w:rsid w:val="526E7956"/>
    <w:rsid w:val="52764DA1"/>
    <w:rsid w:val="527F114B"/>
    <w:rsid w:val="528459BF"/>
    <w:rsid w:val="52AA4E92"/>
    <w:rsid w:val="52B71A97"/>
    <w:rsid w:val="52B80234"/>
    <w:rsid w:val="52C33A49"/>
    <w:rsid w:val="52C35852"/>
    <w:rsid w:val="52D916B1"/>
    <w:rsid w:val="52DC457D"/>
    <w:rsid w:val="52DE731E"/>
    <w:rsid w:val="52F604B2"/>
    <w:rsid w:val="53110216"/>
    <w:rsid w:val="53246607"/>
    <w:rsid w:val="532F29AE"/>
    <w:rsid w:val="534275D4"/>
    <w:rsid w:val="53534A03"/>
    <w:rsid w:val="535566B6"/>
    <w:rsid w:val="53645658"/>
    <w:rsid w:val="536864E3"/>
    <w:rsid w:val="536D32A3"/>
    <w:rsid w:val="536F2361"/>
    <w:rsid w:val="537B5B89"/>
    <w:rsid w:val="538224EF"/>
    <w:rsid w:val="53887950"/>
    <w:rsid w:val="53A001A9"/>
    <w:rsid w:val="53AB5CF5"/>
    <w:rsid w:val="53BE39F2"/>
    <w:rsid w:val="53C6234E"/>
    <w:rsid w:val="53C63969"/>
    <w:rsid w:val="53DD20D5"/>
    <w:rsid w:val="53DF1F26"/>
    <w:rsid w:val="53F82009"/>
    <w:rsid w:val="53F93126"/>
    <w:rsid w:val="53FA559E"/>
    <w:rsid w:val="5421097C"/>
    <w:rsid w:val="5429369D"/>
    <w:rsid w:val="542C08A9"/>
    <w:rsid w:val="543508E6"/>
    <w:rsid w:val="543B3BE7"/>
    <w:rsid w:val="543E6238"/>
    <w:rsid w:val="545C3637"/>
    <w:rsid w:val="5499045B"/>
    <w:rsid w:val="54A214A5"/>
    <w:rsid w:val="54B85C08"/>
    <w:rsid w:val="54C23DC2"/>
    <w:rsid w:val="54C36570"/>
    <w:rsid w:val="54CE09AC"/>
    <w:rsid w:val="54D64056"/>
    <w:rsid w:val="54E2039D"/>
    <w:rsid w:val="54EF572E"/>
    <w:rsid w:val="54F46F8A"/>
    <w:rsid w:val="55063DA0"/>
    <w:rsid w:val="551C626A"/>
    <w:rsid w:val="55243F49"/>
    <w:rsid w:val="552D52C9"/>
    <w:rsid w:val="554D3336"/>
    <w:rsid w:val="554E7528"/>
    <w:rsid w:val="555B5F6D"/>
    <w:rsid w:val="55644866"/>
    <w:rsid w:val="556B396D"/>
    <w:rsid w:val="556F59B1"/>
    <w:rsid w:val="55710D60"/>
    <w:rsid w:val="55775C92"/>
    <w:rsid w:val="55984FA4"/>
    <w:rsid w:val="55C93E1F"/>
    <w:rsid w:val="55DA787D"/>
    <w:rsid w:val="561657C5"/>
    <w:rsid w:val="56574403"/>
    <w:rsid w:val="565B30C3"/>
    <w:rsid w:val="56781E43"/>
    <w:rsid w:val="56863A7D"/>
    <w:rsid w:val="568B229A"/>
    <w:rsid w:val="56953A3F"/>
    <w:rsid w:val="56E364C2"/>
    <w:rsid w:val="56E828B9"/>
    <w:rsid w:val="56EC6B3B"/>
    <w:rsid w:val="56F6327E"/>
    <w:rsid w:val="56FD2F15"/>
    <w:rsid w:val="570A51EF"/>
    <w:rsid w:val="572C7353"/>
    <w:rsid w:val="5734565F"/>
    <w:rsid w:val="574C51D0"/>
    <w:rsid w:val="575069F7"/>
    <w:rsid w:val="57693E17"/>
    <w:rsid w:val="577B03F8"/>
    <w:rsid w:val="577F0645"/>
    <w:rsid w:val="578853B0"/>
    <w:rsid w:val="57A00679"/>
    <w:rsid w:val="57B022A6"/>
    <w:rsid w:val="57C52C69"/>
    <w:rsid w:val="57CD5870"/>
    <w:rsid w:val="57D33394"/>
    <w:rsid w:val="57E13661"/>
    <w:rsid w:val="57EA0C27"/>
    <w:rsid w:val="57F37F70"/>
    <w:rsid w:val="581572CD"/>
    <w:rsid w:val="581A1E7B"/>
    <w:rsid w:val="582551D1"/>
    <w:rsid w:val="58327C1C"/>
    <w:rsid w:val="58330869"/>
    <w:rsid w:val="58357F5C"/>
    <w:rsid w:val="583C031E"/>
    <w:rsid w:val="583D5EDB"/>
    <w:rsid w:val="585077F6"/>
    <w:rsid w:val="585706A3"/>
    <w:rsid w:val="585D60D3"/>
    <w:rsid w:val="586919E1"/>
    <w:rsid w:val="587F29BC"/>
    <w:rsid w:val="589236EC"/>
    <w:rsid w:val="589C1376"/>
    <w:rsid w:val="589C53E6"/>
    <w:rsid w:val="58A03AB0"/>
    <w:rsid w:val="58A21FB7"/>
    <w:rsid w:val="58A671AF"/>
    <w:rsid w:val="58B50549"/>
    <w:rsid w:val="58CE3E50"/>
    <w:rsid w:val="58DE656A"/>
    <w:rsid w:val="58F01457"/>
    <w:rsid w:val="591C0BFF"/>
    <w:rsid w:val="59262963"/>
    <w:rsid w:val="595D3F91"/>
    <w:rsid w:val="597F3040"/>
    <w:rsid w:val="598057D3"/>
    <w:rsid w:val="598930FE"/>
    <w:rsid w:val="59937C14"/>
    <w:rsid w:val="599B7DEE"/>
    <w:rsid w:val="59C63CB8"/>
    <w:rsid w:val="59CC6956"/>
    <w:rsid w:val="59DA7A37"/>
    <w:rsid w:val="59DB2DF0"/>
    <w:rsid w:val="59E3267D"/>
    <w:rsid w:val="59E471D3"/>
    <w:rsid w:val="59E65E38"/>
    <w:rsid w:val="59F205FA"/>
    <w:rsid w:val="59F65783"/>
    <w:rsid w:val="5A05644B"/>
    <w:rsid w:val="5A087597"/>
    <w:rsid w:val="5A0D0613"/>
    <w:rsid w:val="5A255A1A"/>
    <w:rsid w:val="5A2840E4"/>
    <w:rsid w:val="5A2E2B0A"/>
    <w:rsid w:val="5A36207E"/>
    <w:rsid w:val="5A386A5C"/>
    <w:rsid w:val="5A4E0AE3"/>
    <w:rsid w:val="5A5D5B5E"/>
    <w:rsid w:val="5A6739F8"/>
    <w:rsid w:val="5A787124"/>
    <w:rsid w:val="5A7B1B51"/>
    <w:rsid w:val="5A7E4F08"/>
    <w:rsid w:val="5A9158B3"/>
    <w:rsid w:val="5A9A0B22"/>
    <w:rsid w:val="5AB350BF"/>
    <w:rsid w:val="5ABA2E4A"/>
    <w:rsid w:val="5ABB5189"/>
    <w:rsid w:val="5AC73C74"/>
    <w:rsid w:val="5AD57906"/>
    <w:rsid w:val="5AE54539"/>
    <w:rsid w:val="5AEE433C"/>
    <w:rsid w:val="5B00292C"/>
    <w:rsid w:val="5B0261D8"/>
    <w:rsid w:val="5B060D0D"/>
    <w:rsid w:val="5B12105A"/>
    <w:rsid w:val="5B1B2220"/>
    <w:rsid w:val="5B1D7C93"/>
    <w:rsid w:val="5B1F4BFE"/>
    <w:rsid w:val="5B395353"/>
    <w:rsid w:val="5B3C002A"/>
    <w:rsid w:val="5B474FD7"/>
    <w:rsid w:val="5B4C3249"/>
    <w:rsid w:val="5B4E4C58"/>
    <w:rsid w:val="5B6D5309"/>
    <w:rsid w:val="5B955740"/>
    <w:rsid w:val="5B95636C"/>
    <w:rsid w:val="5B962B03"/>
    <w:rsid w:val="5BAD6D53"/>
    <w:rsid w:val="5BB52A79"/>
    <w:rsid w:val="5BC15B79"/>
    <w:rsid w:val="5BC45721"/>
    <w:rsid w:val="5BC8120B"/>
    <w:rsid w:val="5BD8308B"/>
    <w:rsid w:val="5BED4BC1"/>
    <w:rsid w:val="5BF830E0"/>
    <w:rsid w:val="5BF95762"/>
    <w:rsid w:val="5BFF2969"/>
    <w:rsid w:val="5C073343"/>
    <w:rsid w:val="5C0A59ED"/>
    <w:rsid w:val="5C0F2BAD"/>
    <w:rsid w:val="5C394B2C"/>
    <w:rsid w:val="5C4F4749"/>
    <w:rsid w:val="5C515925"/>
    <w:rsid w:val="5C876197"/>
    <w:rsid w:val="5C887197"/>
    <w:rsid w:val="5C8B4823"/>
    <w:rsid w:val="5C9D0E34"/>
    <w:rsid w:val="5CAC08F6"/>
    <w:rsid w:val="5CB81665"/>
    <w:rsid w:val="5CBA0412"/>
    <w:rsid w:val="5CC91B90"/>
    <w:rsid w:val="5CE058F7"/>
    <w:rsid w:val="5CF56A9A"/>
    <w:rsid w:val="5CFE3AEF"/>
    <w:rsid w:val="5D55318B"/>
    <w:rsid w:val="5D5D563A"/>
    <w:rsid w:val="5D5F053E"/>
    <w:rsid w:val="5D6A0B89"/>
    <w:rsid w:val="5D6B66A2"/>
    <w:rsid w:val="5D6F2609"/>
    <w:rsid w:val="5D761BE5"/>
    <w:rsid w:val="5D7D6B85"/>
    <w:rsid w:val="5D8161D0"/>
    <w:rsid w:val="5D8D606B"/>
    <w:rsid w:val="5D8E1FE0"/>
    <w:rsid w:val="5D974945"/>
    <w:rsid w:val="5D98251B"/>
    <w:rsid w:val="5DB61F57"/>
    <w:rsid w:val="5DB66ADF"/>
    <w:rsid w:val="5DCA010E"/>
    <w:rsid w:val="5DD64365"/>
    <w:rsid w:val="5DDE602E"/>
    <w:rsid w:val="5DDF05BA"/>
    <w:rsid w:val="5DE021C0"/>
    <w:rsid w:val="5DF57A00"/>
    <w:rsid w:val="5DFE38DB"/>
    <w:rsid w:val="5E11279F"/>
    <w:rsid w:val="5E2160F7"/>
    <w:rsid w:val="5E7627EE"/>
    <w:rsid w:val="5E9C6ECB"/>
    <w:rsid w:val="5EA243CC"/>
    <w:rsid w:val="5EB744DE"/>
    <w:rsid w:val="5EB9606D"/>
    <w:rsid w:val="5EBD4B2D"/>
    <w:rsid w:val="5EDF684F"/>
    <w:rsid w:val="5EFD7401"/>
    <w:rsid w:val="5F054984"/>
    <w:rsid w:val="5F074542"/>
    <w:rsid w:val="5F2D5D8D"/>
    <w:rsid w:val="5F304C87"/>
    <w:rsid w:val="5F59139E"/>
    <w:rsid w:val="5F5E1A55"/>
    <w:rsid w:val="5F6E7E7A"/>
    <w:rsid w:val="5F831790"/>
    <w:rsid w:val="5F855C87"/>
    <w:rsid w:val="5F8A181E"/>
    <w:rsid w:val="5F8D0F49"/>
    <w:rsid w:val="5FA67B63"/>
    <w:rsid w:val="5FAA6EC8"/>
    <w:rsid w:val="5FAD046F"/>
    <w:rsid w:val="5FB947CE"/>
    <w:rsid w:val="5FD02A46"/>
    <w:rsid w:val="5FD86E21"/>
    <w:rsid w:val="5FDA7335"/>
    <w:rsid w:val="5FDD58D2"/>
    <w:rsid w:val="5FEC7982"/>
    <w:rsid w:val="5FF93825"/>
    <w:rsid w:val="5FFF4AC9"/>
    <w:rsid w:val="60121BC1"/>
    <w:rsid w:val="60136136"/>
    <w:rsid w:val="601C65E1"/>
    <w:rsid w:val="6036175A"/>
    <w:rsid w:val="603C5EFE"/>
    <w:rsid w:val="604271F4"/>
    <w:rsid w:val="60461877"/>
    <w:rsid w:val="60565C8B"/>
    <w:rsid w:val="60630E36"/>
    <w:rsid w:val="60762D8F"/>
    <w:rsid w:val="609D3C97"/>
    <w:rsid w:val="60A17F6C"/>
    <w:rsid w:val="60AA1DB9"/>
    <w:rsid w:val="60BE5B3A"/>
    <w:rsid w:val="60C950D4"/>
    <w:rsid w:val="60D240CF"/>
    <w:rsid w:val="60D66C17"/>
    <w:rsid w:val="60F055E6"/>
    <w:rsid w:val="61033F3F"/>
    <w:rsid w:val="61034DF0"/>
    <w:rsid w:val="611E2411"/>
    <w:rsid w:val="61215A97"/>
    <w:rsid w:val="61266DDD"/>
    <w:rsid w:val="61322369"/>
    <w:rsid w:val="61346501"/>
    <w:rsid w:val="613A2ED2"/>
    <w:rsid w:val="614A3171"/>
    <w:rsid w:val="61620605"/>
    <w:rsid w:val="61745427"/>
    <w:rsid w:val="61872F1E"/>
    <w:rsid w:val="61A630D6"/>
    <w:rsid w:val="61AA54A1"/>
    <w:rsid w:val="61B31224"/>
    <w:rsid w:val="61C24BB6"/>
    <w:rsid w:val="61C2683E"/>
    <w:rsid w:val="61D82A70"/>
    <w:rsid w:val="61EF7EB6"/>
    <w:rsid w:val="61F7728E"/>
    <w:rsid w:val="61FD7B30"/>
    <w:rsid w:val="620439D8"/>
    <w:rsid w:val="620D383D"/>
    <w:rsid w:val="62115FDB"/>
    <w:rsid w:val="62153A9D"/>
    <w:rsid w:val="621D066B"/>
    <w:rsid w:val="621E754B"/>
    <w:rsid w:val="62411478"/>
    <w:rsid w:val="624D1BDE"/>
    <w:rsid w:val="625C6EEB"/>
    <w:rsid w:val="62603BDD"/>
    <w:rsid w:val="62633992"/>
    <w:rsid w:val="62712F6E"/>
    <w:rsid w:val="62881B32"/>
    <w:rsid w:val="628D5FAA"/>
    <w:rsid w:val="62C34DAF"/>
    <w:rsid w:val="62CF7EA1"/>
    <w:rsid w:val="62D56BDD"/>
    <w:rsid w:val="62E51413"/>
    <w:rsid w:val="62EE35C1"/>
    <w:rsid w:val="630011D2"/>
    <w:rsid w:val="630630BC"/>
    <w:rsid w:val="631D2648"/>
    <w:rsid w:val="63345994"/>
    <w:rsid w:val="633D4239"/>
    <w:rsid w:val="6348724D"/>
    <w:rsid w:val="63524D34"/>
    <w:rsid w:val="63525213"/>
    <w:rsid w:val="636D1CE8"/>
    <w:rsid w:val="637601D2"/>
    <w:rsid w:val="637C744B"/>
    <w:rsid w:val="637E69AE"/>
    <w:rsid w:val="6399664B"/>
    <w:rsid w:val="63B856E4"/>
    <w:rsid w:val="63C97060"/>
    <w:rsid w:val="63D471EF"/>
    <w:rsid w:val="63E039AE"/>
    <w:rsid w:val="640435FC"/>
    <w:rsid w:val="640D74A4"/>
    <w:rsid w:val="642A00C4"/>
    <w:rsid w:val="64303E59"/>
    <w:rsid w:val="6430629F"/>
    <w:rsid w:val="643570B9"/>
    <w:rsid w:val="644258E8"/>
    <w:rsid w:val="644704E9"/>
    <w:rsid w:val="64614974"/>
    <w:rsid w:val="646C783C"/>
    <w:rsid w:val="646D74FA"/>
    <w:rsid w:val="647C2A9E"/>
    <w:rsid w:val="64935791"/>
    <w:rsid w:val="64937752"/>
    <w:rsid w:val="64937D08"/>
    <w:rsid w:val="64994BF0"/>
    <w:rsid w:val="64A63227"/>
    <w:rsid w:val="64AA5827"/>
    <w:rsid w:val="64AF1704"/>
    <w:rsid w:val="64B61A1C"/>
    <w:rsid w:val="64DE343F"/>
    <w:rsid w:val="64E3630A"/>
    <w:rsid w:val="65045DE8"/>
    <w:rsid w:val="6506633B"/>
    <w:rsid w:val="65117CF9"/>
    <w:rsid w:val="65131D7D"/>
    <w:rsid w:val="6515217A"/>
    <w:rsid w:val="65160876"/>
    <w:rsid w:val="65245FF3"/>
    <w:rsid w:val="652E4BAA"/>
    <w:rsid w:val="65464806"/>
    <w:rsid w:val="654A335B"/>
    <w:rsid w:val="656132F7"/>
    <w:rsid w:val="6568097B"/>
    <w:rsid w:val="658238F1"/>
    <w:rsid w:val="65873FFC"/>
    <w:rsid w:val="659100AD"/>
    <w:rsid w:val="65993F58"/>
    <w:rsid w:val="65AA41CD"/>
    <w:rsid w:val="65BB5DA9"/>
    <w:rsid w:val="65C230EF"/>
    <w:rsid w:val="65C30C40"/>
    <w:rsid w:val="65C93698"/>
    <w:rsid w:val="65DB4441"/>
    <w:rsid w:val="65E10D33"/>
    <w:rsid w:val="660155BE"/>
    <w:rsid w:val="66041592"/>
    <w:rsid w:val="661140AC"/>
    <w:rsid w:val="661E1BC4"/>
    <w:rsid w:val="662C2C2B"/>
    <w:rsid w:val="663B6D4C"/>
    <w:rsid w:val="663D73C4"/>
    <w:rsid w:val="663E4D28"/>
    <w:rsid w:val="665D115E"/>
    <w:rsid w:val="666835A6"/>
    <w:rsid w:val="66775D1F"/>
    <w:rsid w:val="667A5992"/>
    <w:rsid w:val="6683658E"/>
    <w:rsid w:val="668D1815"/>
    <w:rsid w:val="6690011F"/>
    <w:rsid w:val="669037D9"/>
    <w:rsid w:val="669D2751"/>
    <w:rsid w:val="66A94620"/>
    <w:rsid w:val="66B06BDE"/>
    <w:rsid w:val="66CC0CB1"/>
    <w:rsid w:val="66D13BC9"/>
    <w:rsid w:val="66D1411C"/>
    <w:rsid w:val="66E4140A"/>
    <w:rsid w:val="66E661C7"/>
    <w:rsid w:val="66EF4FE0"/>
    <w:rsid w:val="67041A63"/>
    <w:rsid w:val="67071AB0"/>
    <w:rsid w:val="67170C6A"/>
    <w:rsid w:val="671E08AF"/>
    <w:rsid w:val="6741036A"/>
    <w:rsid w:val="67577A53"/>
    <w:rsid w:val="675E49F7"/>
    <w:rsid w:val="67604ADF"/>
    <w:rsid w:val="67911CD1"/>
    <w:rsid w:val="6799599A"/>
    <w:rsid w:val="67BB17DE"/>
    <w:rsid w:val="67BC6514"/>
    <w:rsid w:val="67C72709"/>
    <w:rsid w:val="67CF6F02"/>
    <w:rsid w:val="67D93D13"/>
    <w:rsid w:val="67F75056"/>
    <w:rsid w:val="67FC309E"/>
    <w:rsid w:val="67FD18C4"/>
    <w:rsid w:val="680E14F5"/>
    <w:rsid w:val="68113C74"/>
    <w:rsid w:val="683A148A"/>
    <w:rsid w:val="683E1003"/>
    <w:rsid w:val="68455086"/>
    <w:rsid w:val="68565E96"/>
    <w:rsid w:val="68721F78"/>
    <w:rsid w:val="68875EA1"/>
    <w:rsid w:val="689B08B0"/>
    <w:rsid w:val="68C9378D"/>
    <w:rsid w:val="68D35A29"/>
    <w:rsid w:val="68DE21F7"/>
    <w:rsid w:val="68F03A73"/>
    <w:rsid w:val="68F5166A"/>
    <w:rsid w:val="68F758DD"/>
    <w:rsid w:val="690440FE"/>
    <w:rsid w:val="69080480"/>
    <w:rsid w:val="690A1E71"/>
    <w:rsid w:val="690C4E99"/>
    <w:rsid w:val="69212050"/>
    <w:rsid w:val="692638A4"/>
    <w:rsid w:val="69467EAB"/>
    <w:rsid w:val="695E52BF"/>
    <w:rsid w:val="696E66D8"/>
    <w:rsid w:val="697A611D"/>
    <w:rsid w:val="698E58EB"/>
    <w:rsid w:val="699079D3"/>
    <w:rsid w:val="699B4333"/>
    <w:rsid w:val="699C1F25"/>
    <w:rsid w:val="699E33BC"/>
    <w:rsid w:val="69A04589"/>
    <w:rsid w:val="69A8533A"/>
    <w:rsid w:val="69AC52DB"/>
    <w:rsid w:val="69B900A0"/>
    <w:rsid w:val="69B9020B"/>
    <w:rsid w:val="69E853A7"/>
    <w:rsid w:val="69ED0E7A"/>
    <w:rsid w:val="69EF16CA"/>
    <w:rsid w:val="69F1661A"/>
    <w:rsid w:val="69F90B02"/>
    <w:rsid w:val="69F94F65"/>
    <w:rsid w:val="6A145FB1"/>
    <w:rsid w:val="6A2B289B"/>
    <w:rsid w:val="6A3319D0"/>
    <w:rsid w:val="6A63423E"/>
    <w:rsid w:val="6A637779"/>
    <w:rsid w:val="6A8A0C21"/>
    <w:rsid w:val="6A9007BB"/>
    <w:rsid w:val="6AD35D73"/>
    <w:rsid w:val="6AD97DA2"/>
    <w:rsid w:val="6AFA497B"/>
    <w:rsid w:val="6B0A2190"/>
    <w:rsid w:val="6B11397E"/>
    <w:rsid w:val="6B134431"/>
    <w:rsid w:val="6B244362"/>
    <w:rsid w:val="6B3D2EB2"/>
    <w:rsid w:val="6B422A49"/>
    <w:rsid w:val="6B663B7F"/>
    <w:rsid w:val="6B70368D"/>
    <w:rsid w:val="6B721371"/>
    <w:rsid w:val="6B813C10"/>
    <w:rsid w:val="6B8207B5"/>
    <w:rsid w:val="6B94618D"/>
    <w:rsid w:val="6BB22226"/>
    <w:rsid w:val="6BBF0AA7"/>
    <w:rsid w:val="6BD511A5"/>
    <w:rsid w:val="6C024642"/>
    <w:rsid w:val="6C107443"/>
    <w:rsid w:val="6C1F739A"/>
    <w:rsid w:val="6C233EA1"/>
    <w:rsid w:val="6C2B1A79"/>
    <w:rsid w:val="6C487E7A"/>
    <w:rsid w:val="6C5151B0"/>
    <w:rsid w:val="6C655964"/>
    <w:rsid w:val="6C6B6965"/>
    <w:rsid w:val="6C841987"/>
    <w:rsid w:val="6C850C40"/>
    <w:rsid w:val="6C887223"/>
    <w:rsid w:val="6C9A136B"/>
    <w:rsid w:val="6C9B6FCB"/>
    <w:rsid w:val="6CA4542D"/>
    <w:rsid w:val="6CB93496"/>
    <w:rsid w:val="6CC64E85"/>
    <w:rsid w:val="6CCF432C"/>
    <w:rsid w:val="6CD03B85"/>
    <w:rsid w:val="6CE02443"/>
    <w:rsid w:val="6CE1456C"/>
    <w:rsid w:val="6CEF0553"/>
    <w:rsid w:val="6CF01DB3"/>
    <w:rsid w:val="6CFC3F01"/>
    <w:rsid w:val="6D1B3372"/>
    <w:rsid w:val="6D241970"/>
    <w:rsid w:val="6D3D0426"/>
    <w:rsid w:val="6D41780B"/>
    <w:rsid w:val="6D4E4C9D"/>
    <w:rsid w:val="6D5B5218"/>
    <w:rsid w:val="6D833C2D"/>
    <w:rsid w:val="6D9B5AB0"/>
    <w:rsid w:val="6DAC2198"/>
    <w:rsid w:val="6DC0473E"/>
    <w:rsid w:val="6DC26EF1"/>
    <w:rsid w:val="6DCC7293"/>
    <w:rsid w:val="6E0438A3"/>
    <w:rsid w:val="6E05266B"/>
    <w:rsid w:val="6E09633E"/>
    <w:rsid w:val="6E1F1691"/>
    <w:rsid w:val="6E2276DD"/>
    <w:rsid w:val="6E3707C2"/>
    <w:rsid w:val="6E573154"/>
    <w:rsid w:val="6E5C04E3"/>
    <w:rsid w:val="6E5D1A58"/>
    <w:rsid w:val="6E6A78F5"/>
    <w:rsid w:val="6E750A3A"/>
    <w:rsid w:val="6E8046A7"/>
    <w:rsid w:val="6E9620EF"/>
    <w:rsid w:val="6EAF57BC"/>
    <w:rsid w:val="6EB50A91"/>
    <w:rsid w:val="6EB71A27"/>
    <w:rsid w:val="6EC15F6B"/>
    <w:rsid w:val="6ECD42BD"/>
    <w:rsid w:val="6ED713D1"/>
    <w:rsid w:val="6F205CBF"/>
    <w:rsid w:val="6F225CC3"/>
    <w:rsid w:val="6F385BFE"/>
    <w:rsid w:val="6F48312C"/>
    <w:rsid w:val="6F4F5433"/>
    <w:rsid w:val="6F5237A0"/>
    <w:rsid w:val="6F552F85"/>
    <w:rsid w:val="6F636A5D"/>
    <w:rsid w:val="6F6A5D1E"/>
    <w:rsid w:val="6F7A63F8"/>
    <w:rsid w:val="6FA75F45"/>
    <w:rsid w:val="6FB17F93"/>
    <w:rsid w:val="6FB8058D"/>
    <w:rsid w:val="6FC627C7"/>
    <w:rsid w:val="6FC74190"/>
    <w:rsid w:val="6FDC2BC0"/>
    <w:rsid w:val="6FDE3463"/>
    <w:rsid w:val="6FE70C68"/>
    <w:rsid w:val="6FEB1735"/>
    <w:rsid w:val="6FF22C41"/>
    <w:rsid w:val="6FF3203A"/>
    <w:rsid w:val="6FF452E6"/>
    <w:rsid w:val="702078B9"/>
    <w:rsid w:val="703B0A00"/>
    <w:rsid w:val="704223C7"/>
    <w:rsid w:val="704E7380"/>
    <w:rsid w:val="705A25B0"/>
    <w:rsid w:val="70722D45"/>
    <w:rsid w:val="7093515B"/>
    <w:rsid w:val="70B731BA"/>
    <w:rsid w:val="70B83B3E"/>
    <w:rsid w:val="70D15038"/>
    <w:rsid w:val="70D1745C"/>
    <w:rsid w:val="70D277C8"/>
    <w:rsid w:val="70D43599"/>
    <w:rsid w:val="70DB1763"/>
    <w:rsid w:val="70E307B2"/>
    <w:rsid w:val="70E3465F"/>
    <w:rsid w:val="71247A8B"/>
    <w:rsid w:val="71393BD7"/>
    <w:rsid w:val="71590518"/>
    <w:rsid w:val="71870F93"/>
    <w:rsid w:val="71910450"/>
    <w:rsid w:val="71A8555D"/>
    <w:rsid w:val="71EA2515"/>
    <w:rsid w:val="71ED7A2E"/>
    <w:rsid w:val="71FC300B"/>
    <w:rsid w:val="72084F9B"/>
    <w:rsid w:val="7212259A"/>
    <w:rsid w:val="722A47A4"/>
    <w:rsid w:val="72334551"/>
    <w:rsid w:val="72530E06"/>
    <w:rsid w:val="72574A75"/>
    <w:rsid w:val="7258024D"/>
    <w:rsid w:val="725A56E6"/>
    <w:rsid w:val="72640A62"/>
    <w:rsid w:val="72684326"/>
    <w:rsid w:val="726921AC"/>
    <w:rsid w:val="7272417F"/>
    <w:rsid w:val="72870F09"/>
    <w:rsid w:val="72890E1A"/>
    <w:rsid w:val="729C6C10"/>
    <w:rsid w:val="72A75175"/>
    <w:rsid w:val="72B36FF5"/>
    <w:rsid w:val="72C20063"/>
    <w:rsid w:val="72C56C1D"/>
    <w:rsid w:val="72DF458F"/>
    <w:rsid w:val="72F533D8"/>
    <w:rsid w:val="72F80DBC"/>
    <w:rsid w:val="73044D79"/>
    <w:rsid w:val="730B6952"/>
    <w:rsid w:val="731E7600"/>
    <w:rsid w:val="7340511F"/>
    <w:rsid w:val="73437D61"/>
    <w:rsid w:val="73460C7B"/>
    <w:rsid w:val="73580EC3"/>
    <w:rsid w:val="735B4453"/>
    <w:rsid w:val="7367778B"/>
    <w:rsid w:val="7371365C"/>
    <w:rsid w:val="73732409"/>
    <w:rsid w:val="737A3789"/>
    <w:rsid w:val="73916777"/>
    <w:rsid w:val="73D032D9"/>
    <w:rsid w:val="73E04BAF"/>
    <w:rsid w:val="73E11074"/>
    <w:rsid w:val="73E162F5"/>
    <w:rsid w:val="73E87EFD"/>
    <w:rsid w:val="73F80277"/>
    <w:rsid w:val="73FC0CD4"/>
    <w:rsid w:val="740B0461"/>
    <w:rsid w:val="74157EDE"/>
    <w:rsid w:val="741D2B8F"/>
    <w:rsid w:val="742B04BE"/>
    <w:rsid w:val="742E167D"/>
    <w:rsid w:val="74424B9F"/>
    <w:rsid w:val="74493B5E"/>
    <w:rsid w:val="74572971"/>
    <w:rsid w:val="74886178"/>
    <w:rsid w:val="748E47AD"/>
    <w:rsid w:val="748E77DE"/>
    <w:rsid w:val="74905746"/>
    <w:rsid w:val="74A76C38"/>
    <w:rsid w:val="74D0026D"/>
    <w:rsid w:val="74E7010B"/>
    <w:rsid w:val="74FB2B67"/>
    <w:rsid w:val="74FC40F7"/>
    <w:rsid w:val="75024931"/>
    <w:rsid w:val="75031826"/>
    <w:rsid w:val="750C5B81"/>
    <w:rsid w:val="750E22C9"/>
    <w:rsid w:val="75231DDF"/>
    <w:rsid w:val="75275040"/>
    <w:rsid w:val="75290586"/>
    <w:rsid w:val="752939D9"/>
    <w:rsid w:val="752F6794"/>
    <w:rsid w:val="75394DF6"/>
    <w:rsid w:val="753B0E35"/>
    <w:rsid w:val="754160BB"/>
    <w:rsid w:val="75422468"/>
    <w:rsid w:val="755D5915"/>
    <w:rsid w:val="755D7F98"/>
    <w:rsid w:val="75753E0C"/>
    <w:rsid w:val="757A5008"/>
    <w:rsid w:val="75810A7A"/>
    <w:rsid w:val="758246E4"/>
    <w:rsid w:val="7596047C"/>
    <w:rsid w:val="75A32A3C"/>
    <w:rsid w:val="75B81771"/>
    <w:rsid w:val="75BC35BF"/>
    <w:rsid w:val="75F36416"/>
    <w:rsid w:val="76104B10"/>
    <w:rsid w:val="76144793"/>
    <w:rsid w:val="76481B01"/>
    <w:rsid w:val="76524E0B"/>
    <w:rsid w:val="765C49F4"/>
    <w:rsid w:val="76627736"/>
    <w:rsid w:val="766454A4"/>
    <w:rsid w:val="76886EFA"/>
    <w:rsid w:val="76B91B91"/>
    <w:rsid w:val="76C5013C"/>
    <w:rsid w:val="76C60B0F"/>
    <w:rsid w:val="76D1055B"/>
    <w:rsid w:val="76E22726"/>
    <w:rsid w:val="76E67EA7"/>
    <w:rsid w:val="76E96D4F"/>
    <w:rsid w:val="76F1600F"/>
    <w:rsid w:val="76F81615"/>
    <w:rsid w:val="7706204C"/>
    <w:rsid w:val="77275CAA"/>
    <w:rsid w:val="77376AD0"/>
    <w:rsid w:val="774443B2"/>
    <w:rsid w:val="774B53C9"/>
    <w:rsid w:val="774C750E"/>
    <w:rsid w:val="77633EE0"/>
    <w:rsid w:val="77794D0C"/>
    <w:rsid w:val="77797562"/>
    <w:rsid w:val="778603EF"/>
    <w:rsid w:val="779B01F8"/>
    <w:rsid w:val="77B305E3"/>
    <w:rsid w:val="77B321F8"/>
    <w:rsid w:val="77B709DC"/>
    <w:rsid w:val="77BA10DF"/>
    <w:rsid w:val="77DB443F"/>
    <w:rsid w:val="780436E0"/>
    <w:rsid w:val="781D33DF"/>
    <w:rsid w:val="781F2898"/>
    <w:rsid w:val="78260BF5"/>
    <w:rsid w:val="782E38DC"/>
    <w:rsid w:val="783A246A"/>
    <w:rsid w:val="783F1180"/>
    <w:rsid w:val="78535293"/>
    <w:rsid w:val="785649B0"/>
    <w:rsid w:val="785C5EB3"/>
    <w:rsid w:val="786421DF"/>
    <w:rsid w:val="786526A7"/>
    <w:rsid w:val="786578AE"/>
    <w:rsid w:val="786C657F"/>
    <w:rsid w:val="7894101C"/>
    <w:rsid w:val="78A53724"/>
    <w:rsid w:val="78B17EB7"/>
    <w:rsid w:val="78B31D30"/>
    <w:rsid w:val="78C45D94"/>
    <w:rsid w:val="78C55750"/>
    <w:rsid w:val="78CF53FD"/>
    <w:rsid w:val="78D40C13"/>
    <w:rsid w:val="78E261DA"/>
    <w:rsid w:val="78EB61AF"/>
    <w:rsid w:val="78F319FC"/>
    <w:rsid w:val="79192F70"/>
    <w:rsid w:val="791C1FCB"/>
    <w:rsid w:val="79256258"/>
    <w:rsid w:val="792953A2"/>
    <w:rsid w:val="792A20AB"/>
    <w:rsid w:val="792F2F0E"/>
    <w:rsid w:val="792F414D"/>
    <w:rsid w:val="7934417C"/>
    <w:rsid w:val="793A1D5F"/>
    <w:rsid w:val="793E65F5"/>
    <w:rsid w:val="79614BCD"/>
    <w:rsid w:val="79673BDB"/>
    <w:rsid w:val="797B3DF6"/>
    <w:rsid w:val="797B4CB5"/>
    <w:rsid w:val="79885459"/>
    <w:rsid w:val="79A62F1E"/>
    <w:rsid w:val="79AD43FA"/>
    <w:rsid w:val="79BC194F"/>
    <w:rsid w:val="79DA6A88"/>
    <w:rsid w:val="79EC740D"/>
    <w:rsid w:val="79ED3146"/>
    <w:rsid w:val="79F36AB2"/>
    <w:rsid w:val="7A011991"/>
    <w:rsid w:val="7A034A34"/>
    <w:rsid w:val="7A0356F8"/>
    <w:rsid w:val="7A04578D"/>
    <w:rsid w:val="7A0467E4"/>
    <w:rsid w:val="7A196265"/>
    <w:rsid w:val="7A1B1756"/>
    <w:rsid w:val="7A1F4E89"/>
    <w:rsid w:val="7A47412E"/>
    <w:rsid w:val="7A4A346E"/>
    <w:rsid w:val="7A5861F6"/>
    <w:rsid w:val="7A636CC8"/>
    <w:rsid w:val="7A77416F"/>
    <w:rsid w:val="7A89554A"/>
    <w:rsid w:val="7AA00F21"/>
    <w:rsid w:val="7AAE4F69"/>
    <w:rsid w:val="7AB03F67"/>
    <w:rsid w:val="7AC500BE"/>
    <w:rsid w:val="7ACC400F"/>
    <w:rsid w:val="7ADF43DB"/>
    <w:rsid w:val="7AE63C0A"/>
    <w:rsid w:val="7AED6E73"/>
    <w:rsid w:val="7B020040"/>
    <w:rsid w:val="7B0E0639"/>
    <w:rsid w:val="7B14605C"/>
    <w:rsid w:val="7B2509D4"/>
    <w:rsid w:val="7B317C7F"/>
    <w:rsid w:val="7B322967"/>
    <w:rsid w:val="7B35432A"/>
    <w:rsid w:val="7B3A1484"/>
    <w:rsid w:val="7B3F1725"/>
    <w:rsid w:val="7B5F2F0C"/>
    <w:rsid w:val="7B616294"/>
    <w:rsid w:val="7B6F35CB"/>
    <w:rsid w:val="7B773B36"/>
    <w:rsid w:val="7B7E72ED"/>
    <w:rsid w:val="7B826D10"/>
    <w:rsid w:val="7B855154"/>
    <w:rsid w:val="7BA82814"/>
    <w:rsid w:val="7BAB7BE9"/>
    <w:rsid w:val="7BB0728C"/>
    <w:rsid w:val="7BC44EA6"/>
    <w:rsid w:val="7BD33967"/>
    <w:rsid w:val="7BE66768"/>
    <w:rsid w:val="7BEC3D10"/>
    <w:rsid w:val="7BED064D"/>
    <w:rsid w:val="7BFF1C40"/>
    <w:rsid w:val="7C027553"/>
    <w:rsid w:val="7C0E7CF1"/>
    <w:rsid w:val="7C1B304C"/>
    <w:rsid w:val="7C2E1B49"/>
    <w:rsid w:val="7C3C617E"/>
    <w:rsid w:val="7C3D75C0"/>
    <w:rsid w:val="7C3D7BF1"/>
    <w:rsid w:val="7C505C46"/>
    <w:rsid w:val="7C54265B"/>
    <w:rsid w:val="7C74688F"/>
    <w:rsid w:val="7C7819BC"/>
    <w:rsid w:val="7C7C42B7"/>
    <w:rsid w:val="7C9112A3"/>
    <w:rsid w:val="7C987321"/>
    <w:rsid w:val="7C9F6F85"/>
    <w:rsid w:val="7CAB495B"/>
    <w:rsid w:val="7CC8353C"/>
    <w:rsid w:val="7CCE70A6"/>
    <w:rsid w:val="7CE03909"/>
    <w:rsid w:val="7CE37B23"/>
    <w:rsid w:val="7CFA39AA"/>
    <w:rsid w:val="7CFB182B"/>
    <w:rsid w:val="7CFB23A9"/>
    <w:rsid w:val="7D2403B7"/>
    <w:rsid w:val="7D366274"/>
    <w:rsid w:val="7D47714A"/>
    <w:rsid w:val="7D593CD5"/>
    <w:rsid w:val="7D5A5328"/>
    <w:rsid w:val="7D754C1F"/>
    <w:rsid w:val="7D8E7697"/>
    <w:rsid w:val="7D945DE5"/>
    <w:rsid w:val="7D9961C5"/>
    <w:rsid w:val="7D996D5F"/>
    <w:rsid w:val="7D9A159A"/>
    <w:rsid w:val="7D9F0B7E"/>
    <w:rsid w:val="7DA42723"/>
    <w:rsid w:val="7DC855A7"/>
    <w:rsid w:val="7DCD7B3C"/>
    <w:rsid w:val="7DD75C6A"/>
    <w:rsid w:val="7DDC4048"/>
    <w:rsid w:val="7DE16AB1"/>
    <w:rsid w:val="7DE71DBA"/>
    <w:rsid w:val="7DF03B62"/>
    <w:rsid w:val="7DF05130"/>
    <w:rsid w:val="7DF46A86"/>
    <w:rsid w:val="7E063A6D"/>
    <w:rsid w:val="7E166AB0"/>
    <w:rsid w:val="7E1A0355"/>
    <w:rsid w:val="7E2B1708"/>
    <w:rsid w:val="7E33025E"/>
    <w:rsid w:val="7E43699F"/>
    <w:rsid w:val="7E584B96"/>
    <w:rsid w:val="7E5F4E18"/>
    <w:rsid w:val="7E62077C"/>
    <w:rsid w:val="7E720097"/>
    <w:rsid w:val="7E86699D"/>
    <w:rsid w:val="7E916BEB"/>
    <w:rsid w:val="7E941D11"/>
    <w:rsid w:val="7EB266DE"/>
    <w:rsid w:val="7EB424C4"/>
    <w:rsid w:val="7EB629D3"/>
    <w:rsid w:val="7EBA603D"/>
    <w:rsid w:val="7EE67F02"/>
    <w:rsid w:val="7EEF062E"/>
    <w:rsid w:val="7EF710B7"/>
    <w:rsid w:val="7F05746D"/>
    <w:rsid w:val="7F0B7C91"/>
    <w:rsid w:val="7F1033F5"/>
    <w:rsid w:val="7F105E16"/>
    <w:rsid w:val="7F1F0D31"/>
    <w:rsid w:val="7F242EDE"/>
    <w:rsid w:val="7F361958"/>
    <w:rsid w:val="7F5A52B7"/>
    <w:rsid w:val="7F5A6233"/>
    <w:rsid w:val="7F672C37"/>
    <w:rsid w:val="7F6D77DB"/>
    <w:rsid w:val="7F785AC9"/>
    <w:rsid w:val="7F7D0181"/>
    <w:rsid w:val="7F972CE9"/>
    <w:rsid w:val="7FB739EC"/>
    <w:rsid w:val="7FCA4FC9"/>
    <w:rsid w:val="7FE12BEB"/>
    <w:rsid w:val="7FE17D6C"/>
    <w:rsid w:val="7FE45A86"/>
    <w:rsid w:val="7FF40611"/>
    <w:rsid w:val="7FF67591"/>
    <w:rsid w:val="7FF87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3E194498"/>
  <w15:docId w15:val="{BA771513-0367-4475-A551-A6068888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95FAC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95FAC"/>
    <w:pPr>
      <w:keepNext/>
      <w:keepLines/>
      <w:spacing w:line="576" w:lineRule="auto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unhideWhenUsed/>
    <w:qFormat/>
    <w:rsid w:val="00B95FAC"/>
    <w:pPr>
      <w:keepNext/>
      <w:keepLines/>
      <w:spacing w:line="413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unhideWhenUsed/>
    <w:qFormat/>
    <w:rsid w:val="00B95FAC"/>
    <w:pPr>
      <w:keepNext/>
      <w:keepLines/>
      <w:spacing w:line="413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sid w:val="00B95FAC"/>
    <w:rPr>
      <w:b/>
      <w:bCs/>
    </w:rPr>
  </w:style>
  <w:style w:type="paragraph" w:styleId="a4">
    <w:name w:val="annotation text"/>
    <w:basedOn w:val="a"/>
    <w:link w:val="a6"/>
    <w:uiPriority w:val="99"/>
    <w:qFormat/>
    <w:rsid w:val="00B95FAC"/>
    <w:pPr>
      <w:jc w:val="left"/>
    </w:pPr>
  </w:style>
  <w:style w:type="paragraph" w:styleId="a7">
    <w:name w:val="Document Map"/>
    <w:basedOn w:val="a"/>
    <w:link w:val="a8"/>
    <w:qFormat/>
    <w:rsid w:val="00B95FAC"/>
    <w:rPr>
      <w:rFonts w:ascii="宋体"/>
      <w:sz w:val="18"/>
      <w:szCs w:val="18"/>
    </w:rPr>
  </w:style>
  <w:style w:type="paragraph" w:styleId="a9">
    <w:name w:val="Body Text"/>
    <w:basedOn w:val="a"/>
    <w:qFormat/>
    <w:rsid w:val="00B95FAC"/>
    <w:pPr>
      <w:spacing w:line="360" w:lineRule="auto"/>
    </w:pPr>
    <w:rPr>
      <w:rFonts w:ascii="Cambria" w:hAnsi="Cambria" w:cs="Cambria"/>
      <w:szCs w:val="20"/>
    </w:rPr>
  </w:style>
  <w:style w:type="paragraph" w:styleId="aa">
    <w:name w:val="Balloon Text"/>
    <w:basedOn w:val="a"/>
    <w:link w:val="ab"/>
    <w:qFormat/>
    <w:rsid w:val="00B95FAC"/>
    <w:rPr>
      <w:sz w:val="18"/>
      <w:szCs w:val="18"/>
    </w:rPr>
  </w:style>
  <w:style w:type="paragraph" w:styleId="ac">
    <w:name w:val="footer"/>
    <w:basedOn w:val="a"/>
    <w:qFormat/>
    <w:rsid w:val="00B95F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d">
    <w:name w:val="header"/>
    <w:basedOn w:val="a"/>
    <w:qFormat/>
    <w:rsid w:val="00B95FA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  <w:rsid w:val="00B95FAC"/>
  </w:style>
  <w:style w:type="paragraph" w:styleId="TOC2">
    <w:name w:val="toc 2"/>
    <w:basedOn w:val="a"/>
    <w:next w:val="a"/>
    <w:uiPriority w:val="39"/>
    <w:qFormat/>
    <w:rsid w:val="00B95FAC"/>
    <w:pPr>
      <w:ind w:leftChars="200" w:left="420"/>
    </w:pPr>
  </w:style>
  <w:style w:type="paragraph" w:styleId="HTML">
    <w:name w:val="HTML Preformatted"/>
    <w:basedOn w:val="a"/>
    <w:qFormat/>
    <w:rsid w:val="00B95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e">
    <w:name w:val="Hyperlink"/>
    <w:basedOn w:val="a0"/>
    <w:uiPriority w:val="99"/>
    <w:unhideWhenUsed/>
    <w:qFormat/>
    <w:rsid w:val="00B95FAC"/>
    <w:rPr>
      <w:color w:val="0563C1" w:themeColor="hyperlink"/>
      <w:u w:val="single"/>
    </w:rPr>
  </w:style>
  <w:style w:type="character" w:styleId="af">
    <w:name w:val="annotation reference"/>
    <w:basedOn w:val="a0"/>
    <w:qFormat/>
    <w:rsid w:val="00B95FAC"/>
    <w:rPr>
      <w:sz w:val="21"/>
      <w:szCs w:val="21"/>
    </w:rPr>
  </w:style>
  <w:style w:type="table" w:styleId="af0">
    <w:name w:val="Table Grid"/>
    <w:basedOn w:val="a1"/>
    <w:qFormat/>
    <w:rsid w:val="00B95FA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qFormat/>
    <w:rsid w:val="00B95FAC"/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10">
    <w:name w:val="无间隔1"/>
    <w:uiPriority w:val="1"/>
    <w:qFormat/>
    <w:rsid w:val="00B95FAC"/>
    <w:rPr>
      <w:rFonts w:asciiTheme="minorHAnsi" w:eastAsiaTheme="minorEastAsia" w:hAnsiTheme="minorHAnsi" w:cstheme="minorBidi"/>
      <w:kern w:val="2"/>
      <w:sz w:val="22"/>
      <w:szCs w:val="22"/>
    </w:rPr>
  </w:style>
  <w:style w:type="paragraph" w:customStyle="1" w:styleId="af1">
    <w:name w:val="表格文本居左"/>
    <w:basedOn w:val="a"/>
    <w:qFormat/>
    <w:rsid w:val="00B95FAC"/>
    <w:pPr>
      <w:jc w:val="left"/>
    </w:pPr>
    <w:rPr>
      <w:sz w:val="24"/>
    </w:rPr>
  </w:style>
  <w:style w:type="paragraph" w:customStyle="1" w:styleId="af2">
    <w:name w:val="表格标题"/>
    <w:basedOn w:val="af3"/>
    <w:next w:val="af1"/>
    <w:qFormat/>
    <w:rsid w:val="00B95FAC"/>
    <w:rPr>
      <w:rFonts w:cs="黑体"/>
      <w:b/>
      <w:bCs/>
      <w:smallCaps/>
    </w:rPr>
  </w:style>
  <w:style w:type="paragraph" w:customStyle="1" w:styleId="af3">
    <w:name w:val="表格文本居中"/>
    <w:basedOn w:val="af4"/>
    <w:qFormat/>
    <w:rsid w:val="00B95FAC"/>
  </w:style>
  <w:style w:type="paragraph" w:customStyle="1" w:styleId="af4">
    <w:name w:val="表格文本"/>
    <w:basedOn w:val="a9"/>
    <w:qFormat/>
    <w:rsid w:val="00B95FAC"/>
    <w:pPr>
      <w:spacing w:line="240" w:lineRule="auto"/>
      <w:jc w:val="center"/>
    </w:pPr>
  </w:style>
  <w:style w:type="character" w:customStyle="1" w:styleId="a8">
    <w:name w:val="文档结构图 字符"/>
    <w:basedOn w:val="a0"/>
    <w:link w:val="a7"/>
    <w:qFormat/>
    <w:rsid w:val="00B95FAC"/>
    <w:rPr>
      <w:rFonts w:ascii="宋体" w:eastAsia="宋体"/>
      <w:kern w:val="2"/>
      <w:sz w:val="18"/>
      <w:szCs w:val="18"/>
    </w:rPr>
  </w:style>
  <w:style w:type="character" w:customStyle="1" w:styleId="ab">
    <w:name w:val="批注框文本 字符"/>
    <w:basedOn w:val="a0"/>
    <w:link w:val="aa"/>
    <w:qFormat/>
    <w:rsid w:val="00B95FAC"/>
    <w:rPr>
      <w:rFonts w:eastAsia="宋体"/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sid w:val="00B95FAC"/>
    <w:rPr>
      <w:rFonts w:eastAsia="宋体"/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sid w:val="00B95FAC"/>
    <w:rPr>
      <w:rFonts w:eastAsia="宋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8C0B90-EDD1-4F57-9881-90800EE2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1</Pages>
  <Words>1777</Words>
  <Characters>10134</Characters>
  <Application>Microsoft Office Word</Application>
  <DocSecurity>0</DocSecurity>
  <Lines>84</Lines>
  <Paragraphs>23</Paragraphs>
  <ScaleCrop>false</ScaleCrop>
  <Company>Microsoft</Company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张 瑞</cp:lastModifiedBy>
  <cp:revision>2</cp:revision>
  <dcterms:created xsi:type="dcterms:W3CDTF">2016-11-22T02:01:00Z</dcterms:created>
  <dcterms:modified xsi:type="dcterms:W3CDTF">2019-04-17T10:13:00Z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